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7C5374" w:rsidR="00AA265B" w:rsidRDefault="00076E4A" w14:paraId="598E2187" w14:textId="3EF22158">
      <w:pPr>
        <w:pStyle w:val="Title"/>
        <w:rPr>
          <w:sz w:val="48"/>
          <w:szCs w:val="48"/>
          <w:rPrChange w:author="Samuel Pather" w:date="2025-05-12T11:48:00Z" w16du:dateUtc="2025-05-12T01:48:00Z" w:id="0">
            <w:rPr/>
          </w:rPrChange>
        </w:rPr>
        <w:pPrChange w:author="Samuel Pather" w:date="2025-05-12T11:48:00Z" w16du:dateUtc="2025-05-12T01:48:00Z" w:id="1">
          <w:pPr>
            <w:spacing w:before="240" w:after="240"/>
          </w:pPr>
        </w:pPrChange>
      </w:pPr>
      <w:r w:rsidRPr="007C5374">
        <w:rPr>
          <w:sz w:val="48"/>
          <w:szCs w:val="48"/>
          <w:rPrChange w:author="Samuel Pather" w:date="2025-05-12T11:48:00Z" w16du:dateUtc="2025-05-12T01:48:00Z" w:id="2">
            <w:rPr>
              <w:rFonts w:ascii="Aptos" w:hAnsi="Aptos" w:eastAsia="Aptos" w:cs="Aptos"/>
            </w:rPr>
          </w:rPrChange>
        </w:rPr>
        <w:t>Scrypto</w:t>
      </w:r>
      <w:r w:rsidRPr="007C5374" w:rsidR="672CD6C0">
        <w:rPr>
          <w:sz w:val="48"/>
          <w:szCs w:val="48"/>
          <w:rPrChange w:author="Samuel Pather" w:date="2025-05-12T11:48:00Z" w16du:dateUtc="2025-05-12T01:48:00Z" w:id="3">
            <w:rPr>
              <w:rFonts w:ascii="Aptos" w:hAnsi="Aptos" w:eastAsia="Aptos" w:cs="Aptos"/>
            </w:rPr>
          </w:rPrChange>
        </w:rPr>
        <w:t xml:space="preserve"> Business Requirements Document (BRD) </w:t>
      </w:r>
    </w:p>
    <w:p w:rsidRPr="00B771DD" w:rsidR="00AA265B" w:rsidP="17AB8D4A" w:rsidRDefault="672CD6C0" w14:paraId="2F49F061" w14:textId="6FF8644C">
      <w:pPr>
        <w:spacing w:before="240" w:after="240"/>
        <w:rPr>
          <w:sz w:val="22"/>
          <w:szCs w:val="22"/>
          <w:lang w:val="en-ZA"/>
          <w:rPrChange w:author="Samuel Pather" w:date="2025-05-09T06:11:00Z" w16du:dateUtc="2025-05-08T20:11:00Z" w:id="4">
            <w:rPr/>
          </w:rPrChange>
        </w:rPr>
      </w:pPr>
      <w:r w:rsidRPr="00B771DD">
        <w:rPr>
          <w:rFonts w:eastAsia="Aptos" w:cs="Aptos"/>
          <w:sz w:val="22"/>
          <w:szCs w:val="22"/>
          <w:lang w:val="en-ZA"/>
          <w:rPrChange w:author="Samuel Pather" w:date="2025-05-09T06:11:00Z" w16du:dateUtc="2025-05-08T20:11:00Z" w:id="5">
            <w:rPr>
              <w:rFonts w:ascii="Aptos" w:hAnsi="Aptos" w:eastAsia="Aptos" w:cs="Aptos"/>
            </w:rPr>
          </w:rPrChange>
        </w:rPr>
        <w:t>Here is a breakdown of the requirements and features for the Scrypt-O application:</w:t>
      </w:r>
    </w:p>
    <w:p w:rsidRPr="00B771DD" w:rsidR="00AA265B" w:rsidP="17AB8D4A" w:rsidRDefault="672CD6C0" w14:paraId="7268876B" w14:textId="2A809507">
      <w:pPr>
        <w:spacing w:before="240" w:after="240"/>
        <w:rPr>
          <w:sz w:val="22"/>
          <w:szCs w:val="22"/>
          <w:lang w:val="en-ZA"/>
          <w:rPrChange w:author="Samuel Pather" w:date="2025-05-09T06:11:00Z" w16du:dateUtc="2025-05-08T20:11:00Z" w:id="6">
            <w:rPr/>
          </w:rPrChange>
        </w:rPr>
      </w:pPr>
      <w:r w:rsidRPr="00B771DD">
        <w:rPr>
          <w:rFonts w:eastAsia="Aptos" w:cs="Aptos"/>
          <w:b/>
          <w:bCs/>
          <w:sz w:val="22"/>
          <w:szCs w:val="22"/>
          <w:lang w:val="en-ZA"/>
          <w:rPrChange w:author="Samuel Pather" w:date="2025-05-09T06:11:00Z" w16du:dateUtc="2025-05-08T20:11:00Z" w:id="7">
            <w:rPr>
              <w:rFonts w:ascii="Aptos" w:hAnsi="Aptos" w:eastAsia="Aptos" w:cs="Aptos"/>
              <w:b/>
              <w:bCs/>
            </w:rPr>
          </w:rPrChange>
        </w:rPr>
        <w:t>1. Introduction</w:t>
      </w:r>
    </w:p>
    <w:p w:rsidRPr="00B771DD" w:rsidR="00AA265B" w:rsidP="17AB8D4A" w:rsidRDefault="672CD6C0" w14:paraId="02A760D5" w14:textId="0F6DCDFF">
      <w:pPr>
        <w:spacing w:before="240" w:after="240"/>
        <w:rPr>
          <w:sz w:val="22"/>
          <w:szCs w:val="22"/>
          <w:lang w:val="en-ZA"/>
          <w:rPrChange w:author="Samuel Pather" w:date="2025-05-09T06:11:00Z" w16du:dateUtc="2025-05-08T20:11:00Z" w:id="8">
            <w:rPr/>
          </w:rPrChange>
        </w:rPr>
      </w:pPr>
      <w:r w:rsidRPr="00B771DD">
        <w:rPr>
          <w:rFonts w:eastAsia="Aptos" w:cs="Aptos"/>
          <w:sz w:val="22"/>
          <w:szCs w:val="22"/>
          <w:lang w:val="en-ZA"/>
          <w:rPrChange w:author="Samuel Pather" w:date="2025-05-09T06:11:00Z" w16du:dateUtc="2025-05-08T20:11:00Z" w:id="9">
            <w:rPr>
              <w:rFonts w:ascii="Aptos" w:hAnsi="Aptos" w:eastAsia="Aptos" w:cs="Aptos"/>
            </w:rPr>
          </w:rPrChange>
        </w:rPr>
        <w:t>The Scrypt-O / Scrypto app is a mobile application and platform designed to revolutioni</w:t>
      </w:r>
      <w:del w:author="Samuel Pather" w:date="2025-05-12T11:51:00Z" w16du:dateUtc="2025-05-12T01:51:00Z" w:id="10">
        <w:r w:rsidRPr="00B771DD" w:rsidDel="00276819">
          <w:rPr>
            <w:rFonts w:eastAsia="Aptos" w:cs="Aptos"/>
            <w:sz w:val="22"/>
            <w:szCs w:val="22"/>
            <w:lang w:val="en-ZA"/>
            <w:rPrChange w:author="Samuel Pather" w:date="2025-05-09T06:11:00Z" w16du:dateUtc="2025-05-08T20:11:00Z" w:id="11">
              <w:rPr>
                <w:rFonts w:ascii="Aptos" w:hAnsi="Aptos" w:eastAsia="Aptos" w:cs="Aptos"/>
              </w:rPr>
            </w:rPrChange>
          </w:rPr>
          <w:delText>z</w:delText>
        </w:r>
      </w:del>
      <w:ins w:author="Samuel Pather" w:date="2025-05-12T11:51:00Z" w16du:dateUtc="2025-05-12T01:51:00Z" w:id="12">
        <w:r w:rsidR="00276819">
          <w:rPr>
            <w:rFonts w:eastAsia="Aptos" w:cs="Aptos"/>
            <w:sz w:val="22"/>
            <w:szCs w:val="22"/>
            <w:lang w:val="en-ZA"/>
          </w:rPr>
          <w:t>s</w:t>
        </w:r>
      </w:ins>
      <w:r w:rsidRPr="00B771DD">
        <w:rPr>
          <w:rFonts w:eastAsia="Aptos" w:cs="Aptos"/>
          <w:sz w:val="22"/>
          <w:szCs w:val="22"/>
          <w:lang w:val="en-ZA"/>
          <w:rPrChange w:author="Samuel Pather" w:date="2025-05-09T06:11:00Z" w16du:dateUtc="2025-05-08T20:11:00Z" w:id="13">
            <w:rPr>
              <w:rFonts w:ascii="Aptos" w:hAnsi="Aptos" w:eastAsia="Aptos" w:cs="Aptos"/>
            </w:rPr>
          </w:rPrChange>
        </w:rPr>
        <w:t xml:space="preserve">e the management of medical prescriptions. Its core purpose is to </w:t>
      </w:r>
      <w:r w:rsidRPr="00B771DD">
        <w:rPr>
          <w:rFonts w:eastAsia="Aptos" w:cs="Aptos"/>
          <w:b/>
          <w:bCs/>
          <w:sz w:val="22"/>
          <w:szCs w:val="22"/>
          <w:lang w:val="en-ZA"/>
          <w:rPrChange w:author="Samuel Pather" w:date="2025-05-09T06:11:00Z" w16du:dateUtc="2025-05-08T20:11:00Z" w:id="14">
            <w:rPr>
              <w:rFonts w:ascii="Aptos" w:hAnsi="Aptos" w:eastAsia="Aptos" w:cs="Aptos"/>
              <w:b/>
              <w:bCs/>
            </w:rPr>
          </w:rPrChange>
        </w:rPr>
        <w:t>simplify the process of obtaining medication for patients</w:t>
      </w:r>
      <w:r w:rsidRPr="00B771DD">
        <w:rPr>
          <w:rFonts w:eastAsia="Aptos" w:cs="Aptos"/>
          <w:sz w:val="22"/>
          <w:szCs w:val="22"/>
          <w:lang w:val="en-ZA"/>
          <w:rPrChange w:author="Samuel Pather" w:date="2025-05-09T06:11:00Z" w16du:dateUtc="2025-05-08T20:11:00Z" w:id="15">
            <w:rPr>
              <w:rFonts w:ascii="Aptos" w:hAnsi="Aptos" w:eastAsia="Aptos" w:cs="Aptos"/>
            </w:rPr>
          </w:rPrChange>
        </w:rPr>
        <w:t xml:space="preserve">, </w:t>
      </w:r>
      <w:r w:rsidRPr="00B771DD">
        <w:rPr>
          <w:rFonts w:eastAsia="Aptos" w:cs="Aptos"/>
          <w:b/>
          <w:bCs/>
          <w:sz w:val="22"/>
          <w:szCs w:val="22"/>
          <w:lang w:val="en-ZA"/>
          <w:rPrChange w:author="Samuel Pather" w:date="2025-05-09T06:11:00Z" w16du:dateUtc="2025-05-08T20:11:00Z" w:id="16">
            <w:rPr>
              <w:rFonts w:ascii="Aptos" w:hAnsi="Aptos" w:eastAsia="Aptos" w:cs="Aptos"/>
              <w:b/>
              <w:bCs/>
            </w:rPr>
          </w:rPrChange>
        </w:rPr>
        <w:t>improve adherence to prescribed treatments</w:t>
      </w:r>
      <w:r w:rsidRPr="00B771DD">
        <w:rPr>
          <w:rFonts w:eastAsia="Aptos" w:cs="Aptos"/>
          <w:sz w:val="22"/>
          <w:szCs w:val="22"/>
          <w:lang w:val="en-ZA"/>
          <w:rPrChange w:author="Samuel Pather" w:date="2025-05-09T06:11:00Z" w16du:dateUtc="2025-05-08T20:11:00Z" w:id="17">
            <w:rPr>
              <w:rFonts w:ascii="Aptos" w:hAnsi="Aptos" w:eastAsia="Aptos" w:cs="Aptos"/>
            </w:rPr>
          </w:rPrChange>
        </w:rPr>
        <w:t xml:space="preserve">, and </w:t>
      </w:r>
      <w:r w:rsidRPr="00B771DD">
        <w:rPr>
          <w:rFonts w:eastAsia="Aptos" w:cs="Aptos"/>
          <w:b/>
          <w:bCs/>
          <w:sz w:val="22"/>
          <w:szCs w:val="22"/>
          <w:lang w:val="en-ZA"/>
          <w:rPrChange w:author="Samuel Pather" w:date="2025-05-09T06:11:00Z" w16du:dateUtc="2025-05-08T20:11:00Z" w:id="18">
            <w:rPr>
              <w:rFonts w:ascii="Aptos" w:hAnsi="Aptos" w:eastAsia="Aptos" w:cs="Aptos"/>
              <w:b/>
              <w:bCs/>
            </w:rPr>
          </w:rPrChange>
        </w:rPr>
        <w:t>optimi</w:t>
      </w:r>
      <w:del w:author="Samuel Pather" w:date="2025-05-12T11:51:00Z" w16du:dateUtc="2025-05-12T01:51:00Z" w:id="19">
        <w:r w:rsidRPr="00B771DD" w:rsidDel="00276819">
          <w:rPr>
            <w:rFonts w:eastAsia="Aptos" w:cs="Aptos"/>
            <w:b/>
            <w:bCs/>
            <w:sz w:val="22"/>
            <w:szCs w:val="22"/>
            <w:lang w:val="en-ZA"/>
            <w:rPrChange w:author="Samuel Pather" w:date="2025-05-09T06:11:00Z" w16du:dateUtc="2025-05-08T20:11:00Z" w:id="20">
              <w:rPr>
                <w:rFonts w:ascii="Aptos" w:hAnsi="Aptos" w:eastAsia="Aptos" w:cs="Aptos"/>
                <w:b/>
                <w:bCs/>
              </w:rPr>
            </w:rPrChange>
          </w:rPr>
          <w:delText>z</w:delText>
        </w:r>
      </w:del>
      <w:ins w:author="Samuel Pather" w:date="2025-05-12T11:51:00Z" w16du:dateUtc="2025-05-12T01:51:00Z" w:id="21">
        <w:r w:rsidR="00276819">
          <w:rPr>
            <w:rFonts w:eastAsia="Aptos" w:cs="Aptos"/>
            <w:b/>
            <w:bCs/>
            <w:sz w:val="22"/>
            <w:szCs w:val="22"/>
            <w:lang w:val="en-ZA"/>
          </w:rPr>
          <w:t>s</w:t>
        </w:r>
      </w:ins>
      <w:r w:rsidRPr="00B771DD">
        <w:rPr>
          <w:rFonts w:eastAsia="Aptos" w:cs="Aptos"/>
          <w:b/>
          <w:bCs/>
          <w:sz w:val="22"/>
          <w:szCs w:val="22"/>
          <w:lang w:val="en-ZA"/>
          <w:rPrChange w:author="Samuel Pather" w:date="2025-05-09T06:11:00Z" w16du:dateUtc="2025-05-08T20:11:00Z" w:id="22">
            <w:rPr>
              <w:rFonts w:ascii="Aptos" w:hAnsi="Aptos" w:eastAsia="Aptos" w:cs="Aptos"/>
              <w:b/>
              <w:bCs/>
            </w:rPr>
          </w:rPrChange>
        </w:rPr>
        <w:t>e the workflow for pharmacies and medical practitioners</w:t>
      </w:r>
      <w:r w:rsidRPr="00B771DD">
        <w:rPr>
          <w:rFonts w:eastAsia="Aptos" w:cs="Aptos"/>
          <w:sz w:val="22"/>
          <w:szCs w:val="22"/>
          <w:lang w:val="en-ZA"/>
          <w:rPrChange w:author="Samuel Pather" w:date="2025-05-09T06:11:00Z" w16du:dateUtc="2025-05-08T20:11:00Z" w:id="23">
            <w:rPr>
              <w:rFonts w:ascii="Aptos" w:hAnsi="Aptos" w:eastAsia="Aptos" w:cs="Aptos"/>
            </w:rPr>
          </w:rPrChange>
        </w:rPr>
        <w:t>. The app aims to achieve seamless, reliable, and accessible digital solutions within the healthcare value chain. Initially, Scrypt-O is focused on the South African retail Pharmacy market scaling later globally.</w:t>
      </w:r>
    </w:p>
    <w:p w:rsidRPr="00B771DD" w:rsidR="00AA265B" w:rsidP="17AB8D4A" w:rsidRDefault="672CD6C0" w14:paraId="14017A28" w14:textId="11DF4BE7">
      <w:pPr>
        <w:spacing w:before="240" w:after="240"/>
        <w:rPr>
          <w:sz w:val="22"/>
          <w:szCs w:val="22"/>
          <w:lang w:val="en-ZA"/>
          <w:rPrChange w:author="Samuel Pather" w:date="2025-05-09T06:11:00Z" w16du:dateUtc="2025-05-08T20:11:00Z" w:id="24">
            <w:rPr/>
          </w:rPrChange>
        </w:rPr>
      </w:pPr>
      <w:r w:rsidRPr="00B771DD">
        <w:rPr>
          <w:rFonts w:eastAsia="Aptos" w:cs="Aptos"/>
          <w:b/>
          <w:bCs/>
          <w:sz w:val="22"/>
          <w:szCs w:val="22"/>
          <w:lang w:val="en-ZA"/>
          <w:rPrChange w:author="Samuel Pather" w:date="2025-05-09T06:11:00Z" w16du:dateUtc="2025-05-08T20:11:00Z" w:id="25">
            <w:rPr>
              <w:rFonts w:ascii="Aptos" w:hAnsi="Aptos" w:eastAsia="Aptos" w:cs="Aptos"/>
              <w:b/>
              <w:bCs/>
            </w:rPr>
          </w:rPrChange>
        </w:rPr>
        <w:t>2. Scope</w:t>
      </w:r>
    </w:p>
    <w:p w:rsidRPr="00B771DD" w:rsidR="00AA265B" w:rsidP="17AB8D4A" w:rsidRDefault="672CD6C0" w14:paraId="4D71A9E2" w14:textId="7C206A21" w14:noSpellErr="1">
      <w:pPr>
        <w:spacing w:before="240" w:after="240"/>
        <w:rPr>
          <w:sz w:val="22"/>
          <w:szCs w:val="22"/>
          <w:lang w:val="en-ZA"/>
          <w:rPrChange w:author="Samuel Pather" w:date="2025-05-09T06:11:00Z" w16du:dateUtc="2025-05-08T20:11:00Z" w:id="1079484656">
            <w:rPr/>
          </w:rPrChange>
        </w:rPr>
      </w:pPr>
      <w:r w:rsidRPr="57C5A133" w:rsidR="672CD6C0">
        <w:rPr>
          <w:rFonts w:eastAsia="Aptos" w:cs="Aptos"/>
          <w:sz w:val="22"/>
          <w:szCs w:val="22"/>
          <w:lang w:val="en-ZA"/>
          <w:rPrChange w:author="Samuel Pather" w:date="2025-05-09T06:11:00Z" w:id="269628100">
            <w:rPr>
              <w:rFonts w:ascii="Aptos" w:hAnsi="Aptos" w:eastAsia="Aptos" w:cs="Aptos"/>
            </w:rPr>
          </w:rPrChange>
        </w:rPr>
        <w:t xml:space="preserve">The scope of the </w:t>
      </w:r>
      <w:r w:rsidRPr="57C5A133" w:rsidR="672CD6C0">
        <w:rPr>
          <w:rFonts w:eastAsia="Aptos" w:cs="Aptos"/>
          <w:sz w:val="22"/>
          <w:szCs w:val="22"/>
          <w:lang w:val="en-ZA"/>
          <w:rPrChange w:author="Samuel Pather" w:date="2025-05-09T06:11:00Z" w:id="1380106026">
            <w:rPr>
              <w:rFonts w:ascii="Aptos" w:hAnsi="Aptos" w:eastAsia="Aptos" w:cs="Aptos"/>
            </w:rPr>
          </w:rPrChange>
        </w:rPr>
        <w:t>Scrypt</w:t>
      </w:r>
      <w:r w:rsidRPr="57C5A133" w:rsidR="672CD6C0">
        <w:rPr>
          <w:rFonts w:eastAsia="Aptos" w:cs="Aptos"/>
          <w:sz w:val="22"/>
          <w:szCs w:val="22"/>
          <w:lang w:val="en-ZA"/>
          <w:rPrChange w:author="Samuel Pather" w:date="2025-05-09T06:11:00Z" w:id="394354335">
            <w:rPr>
              <w:rFonts w:ascii="Aptos" w:hAnsi="Aptos" w:eastAsia="Aptos" w:cs="Aptos"/>
            </w:rPr>
          </w:rPrChange>
        </w:rPr>
        <w:t xml:space="preserve">-O / </w:t>
      </w:r>
      <w:r w:rsidRPr="57C5A133" w:rsidR="672CD6C0">
        <w:rPr>
          <w:rFonts w:eastAsia="Aptos" w:cs="Aptos"/>
          <w:sz w:val="22"/>
          <w:szCs w:val="22"/>
          <w:lang w:val="en-ZA"/>
          <w:rPrChange w:author="Samuel Pather" w:date="2025-05-09T06:11:00Z" w:id="585564372">
            <w:rPr>
              <w:rFonts w:ascii="Aptos" w:hAnsi="Aptos" w:eastAsia="Aptos" w:cs="Aptos"/>
            </w:rPr>
          </w:rPrChange>
        </w:rPr>
        <w:t>Scrypto</w:t>
      </w:r>
      <w:r w:rsidRPr="57C5A133" w:rsidR="672CD6C0">
        <w:rPr>
          <w:rFonts w:eastAsia="Aptos" w:cs="Aptos"/>
          <w:sz w:val="22"/>
          <w:szCs w:val="22"/>
          <w:lang w:val="en-ZA"/>
          <w:rPrChange w:author="Samuel Pather" w:date="2025-05-09T06:11:00Z" w:id="894075491">
            <w:rPr>
              <w:rFonts w:ascii="Aptos" w:hAnsi="Aptos" w:eastAsia="Aptos" w:cs="Aptos"/>
            </w:rPr>
          </w:rPrChange>
        </w:rPr>
        <w:t xml:space="preserve"> platform includes:</w:t>
      </w:r>
      <w:commentRangeStart w:id="1809513144"/>
      <w:commentRangeStart w:id="1949392239"/>
      <w:commentRangeEnd w:id="1809513144"/>
      <w:r>
        <w:rPr>
          <w:rStyle w:val="CommentReference"/>
        </w:rPr>
        <w:commentReference w:id="1809513144"/>
      </w:r>
      <w:commentRangeEnd w:id="1949392239"/>
      <w:r>
        <w:rPr>
          <w:rStyle w:val="CommentReference"/>
        </w:rPr>
        <w:commentReference w:id="1949392239"/>
      </w:r>
    </w:p>
    <w:p w:rsidRPr="00B771DD" w:rsidR="00AA265B" w:rsidP="17AB8D4A" w:rsidRDefault="672CD6C0" w14:paraId="11F17EC2" w14:textId="78491A9A">
      <w:pPr>
        <w:pStyle w:val="ListParagraph"/>
        <w:numPr>
          <w:ilvl w:val="0"/>
          <w:numId w:val="11"/>
        </w:numPr>
        <w:spacing w:after="0"/>
        <w:rPr>
          <w:rFonts w:eastAsia="Aptos" w:cs="Aptos"/>
          <w:sz w:val="22"/>
          <w:szCs w:val="22"/>
          <w:lang w:val="en-ZA"/>
          <w:rPrChange w:author="Samuel Pather" w:date="2025-05-09T06:11:00Z" w16du:dateUtc="2025-05-08T20:11:00Z" w:id="28">
            <w:rPr>
              <w:rFonts w:ascii="Aptos" w:hAnsi="Aptos" w:eastAsia="Aptos" w:cs="Aptos"/>
            </w:rPr>
          </w:rPrChange>
        </w:rPr>
      </w:pPr>
      <w:r w:rsidRPr="00B771DD">
        <w:rPr>
          <w:rFonts w:eastAsia="Aptos" w:cs="Aptos"/>
          <w:b/>
          <w:bCs/>
          <w:sz w:val="22"/>
          <w:szCs w:val="22"/>
          <w:lang w:val="en-ZA"/>
          <w:rPrChange w:author="Samuel Pather" w:date="2025-05-09T06:11:00Z" w16du:dateUtc="2025-05-08T20:11:00Z" w:id="29">
            <w:rPr>
              <w:rFonts w:ascii="Aptos" w:hAnsi="Aptos" w:eastAsia="Aptos" w:cs="Aptos"/>
              <w:b/>
              <w:bCs/>
            </w:rPr>
          </w:rPrChange>
        </w:rPr>
        <w:t>Patient Mobile Application:</w:t>
      </w:r>
      <w:r w:rsidRPr="00B771DD">
        <w:rPr>
          <w:rFonts w:eastAsia="Aptos" w:cs="Aptos"/>
          <w:sz w:val="22"/>
          <w:szCs w:val="22"/>
          <w:lang w:val="en-ZA"/>
          <w:rPrChange w:author="Samuel Pather" w:date="2025-05-09T06:11:00Z" w16du:dateUtc="2025-05-08T20:11:00Z" w:id="30">
            <w:rPr>
              <w:rFonts w:ascii="Aptos" w:hAnsi="Aptos" w:eastAsia="Aptos" w:cs="Aptos"/>
            </w:rPr>
          </w:rPrChange>
        </w:rPr>
        <w:t xml:space="preserve"> Enables users to manage prescriptions, find pharmacies, </w:t>
      </w:r>
      <w:r w:rsidRPr="00B771DD" w:rsidR="008E4310">
        <w:rPr>
          <w:rFonts w:eastAsia="Aptos" w:cs="Aptos"/>
          <w:sz w:val="22"/>
          <w:szCs w:val="22"/>
          <w:lang w:val="en-ZA"/>
          <w:rPrChange w:author="Samuel Pather" w:date="2025-05-09T06:11:00Z" w16du:dateUtc="2025-05-08T20:11:00Z" w:id="31">
            <w:rPr>
              <w:rFonts w:ascii="Aptos" w:hAnsi="Aptos" w:eastAsia="Aptos" w:cs="Aptos"/>
            </w:rPr>
          </w:rPrChange>
        </w:rPr>
        <w:t xml:space="preserve">get </w:t>
      </w:r>
      <w:ins w:author="Samuel Pather" w:date="2025-05-12T12:32:00Z" w16du:dateUtc="2025-05-12T02:32:00Z" w:id="32">
        <w:r w:rsidR="00E823E0">
          <w:rPr>
            <w:rFonts w:eastAsia="Aptos" w:cs="Aptos"/>
            <w:sz w:val="22"/>
            <w:szCs w:val="22"/>
            <w:lang w:val="en-ZA"/>
          </w:rPr>
          <w:t xml:space="preserve">multiple </w:t>
        </w:r>
      </w:ins>
      <w:r w:rsidRPr="00B771DD" w:rsidR="008E4310">
        <w:rPr>
          <w:rFonts w:eastAsia="Aptos" w:cs="Aptos"/>
          <w:sz w:val="22"/>
          <w:szCs w:val="22"/>
          <w:lang w:val="en-ZA"/>
          <w:rPrChange w:author="Samuel Pather" w:date="2025-05-09T06:11:00Z" w16du:dateUtc="2025-05-08T20:11:00Z" w:id="33">
            <w:rPr>
              <w:rFonts w:ascii="Aptos" w:hAnsi="Aptos" w:eastAsia="Aptos" w:cs="Aptos"/>
            </w:rPr>
          </w:rPrChange>
        </w:rPr>
        <w:t xml:space="preserve">quotations from network pharmacies, </w:t>
      </w:r>
      <w:r w:rsidRPr="00B771DD">
        <w:rPr>
          <w:rFonts w:eastAsia="Aptos" w:cs="Aptos"/>
          <w:sz w:val="22"/>
          <w:szCs w:val="22"/>
          <w:lang w:val="en-ZA"/>
          <w:rPrChange w:author="Samuel Pather" w:date="2025-05-09T06:11:00Z" w16du:dateUtc="2025-05-08T20:11:00Z" w:id="34">
            <w:rPr>
              <w:rFonts w:ascii="Aptos" w:hAnsi="Aptos" w:eastAsia="Aptos" w:cs="Aptos"/>
            </w:rPr>
          </w:rPrChange>
        </w:rPr>
        <w:t>order medication,</w:t>
      </w:r>
      <w:ins w:author="Samuel Pather" w:date="2025-05-12T12:32:00Z" w16du:dateUtc="2025-05-12T02:32:00Z" w:id="35">
        <w:r w:rsidR="00905747">
          <w:rPr>
            <w:rFonts w:eastAsia="Aptos" w:cs="Aptos"/>
            <w:sz w:val="22"/>
            <w:szCs w:val="22"/>
            <w:lang w:val="en-ZA"/>
          </w:rPr>
          <w:t xml:space="preserve"> access exclusive</w:t>
        </w:r>
        <w:r w:rsidR="00FF29BD">
          <w:rPr>
            <w:rFonts w:eastAsia="Aptos" w:cs="Aptos"/>
            <w:sz w:val="22"/>
            <w:szCs w:val="22"/>
            <w:lang w:val="en-ZA"/>
          </w:rPr>
          <w:t xml:space="preserve"> special offers</w:t>
        </w:r>
      </w:ins>
      <w:r w:rsidRPr="00B771DD">
        <w:rPr>
          <w:rFonts w:eastAsia="Aptos" w:cs="Aptos"/>
          <w:sz w:val="22"/>
          <w:szCs w:val="22"/>
          <w:lang w:val="en-ZA"/>
          <w:rPrChange w:author="Samuel Pather" w:date="2025-05-09T06:11:00Z" w16du:dateUtc="2025-05-08T20:11:00Z" w:id="36">
            <w:rPr>
              <w:rFonts w:ascii="Aptos" w:hAnsi="Aptos" w:eastAsia="Aptos" w:cs="Aptos"/>
            </w:rPr>
          </w:rPrChange>
        </w:rPr>
        <w:t xml:space="preserve"> and track their medication schedule.</w:t>
      </w:r>
    </w:p>
    <w:p w:rsidRPr="00B771DD" w:rsidR="00AA265B" w:rsidP="17AB8D4A" w:rsidRDefault="672CD6C0" w14:paraId="521A1D19" w14:textId="7B405A35">
      <w:pPr>
        <w:pStyle w:val="ListParagraph"/>
        <w:numPr>
          <w:ilvl w:val="0"/>
          <w:numId w:val="11"/>
        </w:numPr>
        <w:spacing w:after="0"/>
        <w:rPr>
          <w:rFonts w:eastAsia="Aptos" w:cs="Aptos"/>
          <w:sz w:val="22"/>
          <w:szCs w:val="22"/>
          <w:lang w:val="en-ZA"/>
          <w:rPrChange w:author="Samuel Pather" w:date="2025-05-09T06:11:00Z" w16du:dateUtc="2025-05-08T20:11:00Z" w:id="37">
            <w:rPr>
              <w:rFonts w:ascii="Aptos" w:hAnsi="Aptos" w:eastAsia="Aptos" w:cs="Aptos"/>
            </w:rPr>
          </w:rPrChange>
        </w:rPr>
      </w:pPr>
      <w:r w:rsidRPr="00B771DD">
        <w:rPr>
          <w:rFonts w:eastAsia="Aptos" w:cs="Aptos"/>
          <w:b/>
          <w:bCs/>
          <w:sz w:val="22"/>
          <w:szCs w:val="22"/>
          <w:lang w:val="en-ZA"/>
          <w:rPrChange w:author="Samuel Pather" w:date="2025-05-09T06:11:00Z" w16du:dateUtc="2025-05-08T20:11:00Z" w:id="38">
            <w:rPr>
              <w:rFonts w:ascii="Aptos" w:hAnsi="Aptos" w:eastAsia="Aptos" w:cs="Aptos"/>
              <w:b/>
              <w:bCs/>
            </w:rPr>
          </w:rPrChange>
        </w:rPr>
        <w:t>Pharmacy Portal:</w:t>
      </w:r>
      <w:r w:rsidRPr="00B771DD">
        <w:rPr>
          <w:rFonts w:eastAsia="Aptos" w:cs="Aptos"/>
          <w:sz w:val="22"/>
          <w:szCs w:val="22"/>
          <w:lang w:val="en-ZA"/>
          <w:rPrChange w:author="Samuel Pather" w:date="2025-05-09T06:11:00Z" w16du:dateUtc="2025-05-08T20:11:00Z" w:id="39">
            <w:rPr>
              <w:rFonts w:ascii="Aptos" w:hAnsi="Aptos" w:eastAsia="Aptos" w:cs="Aptos"/>
            </w:rPr>
          </w:rPrChange>
        </w:rPr>
        <w:t xml:space="preserve"> Provides a system for pharmacies to receive, process, and fulfil digital prescriptions</w:t>
      </w:r>
      <w:ins w:author="Samuel Pather" w:date="2025-05-12T12:33:00Z" w16du:dateUtc="2025-05-12T02:33:00Z" w:id="40">
        <w:r w:rsidR="00D41A8B">
          <w:rPr>
            <w:rFonts w:eastAsia="Aptos" w:cs="Aptos"/>
            <w:sz w:val="22"/>
            <w:szCs w:val="22"/>
            <w:lang w:val="en-ZA"/>
          </w:rPr>
          <w:t xml:space="preserve"> from Scrypto verified patients</w:t>
        </w:r>
      </w:ins>
      <w:ins w:author="Samuel Pather" w:date="2025-05-12T12:34:00Z" w16du:dateUtc="2025-05-12T02:34:00Z" w:id="41">
        <w:r w:rsidR="00D772EF">
          <w:rPr>
            <w:rFonts w:eastAsia="Aptos" w:cs="Aptos"/>
            <w:sz w:val="22"/>
            <w:szCs w:val="22"/>
            <w:lang w:val="en-ZA"/>
          </w:rPr>
          <w:t xml:space="preserve"> in the proximity of the pharmacy</w:t>
        </w:r>
      </w:ins>
      <w:r w:rsidRPr="00B771DD">
        <w:rPr>
          <w:rFonts w:eastAsia="Aptos" w:cs="Aptos"/>
          <w:sz w:val="22"/>
          <w:szCs w:val="22"/>
          <w:lang w:val="en-ZA"/>
          <w:rPrChange w:author="Samuel Pather" w:date="2025-05-09T06:11:00Z" w16du:dateUtc="2025-05-08T20:11:00Z" w:id="42">
            <w:rPr>
              <w:rFonts w:ascii="Aptos" w:hAnsi="Aptos" w:eastAsia="Aptos" w:cs="Aptos"/>
            </w:rPr>
          </w:rPrChange>
        </w:rPr>
        <w:t>. Furthermore, it promotes revenue and profitability improvements through targeted marketing capabilities and manage</w:t>
      </w:r>
      <w:r w:rsidRPr="00B771DD" w:rsidR="008E4310">
        <w:rPr>
          <w:rFonts w:eastAsia="Aptos" w:cs="Aptos"/>
          <w:sz w:val="22"/>
          <w:szCs w:val="22"/>
          <w:lang w:val="en-ZA"/>
          <w:rPrChange w:author="Samuel Pather" w:date="2025-05-09T06:11:00Z" w16du:dateUtc="2025-05-08T20:11:00Z" w:id="43">
            <w:rPr>
              <w:rFonts w:ascii="Aptos" w:hAnsi="Aptos" w:eastAsia="Aptos" w:cs="Aptos"/>
            </w:rPr>
          </w:rPrChange>
        </w:rPr>
        <w:t>d</w:t>
      </w:r>
      <w:r w:rsidRPr="00B771DD">
        <w:rPr>
          <w:rFonts w:eastAsia="Aptos" w:cs="Aptos"/>
          <w:sz w:val="22"/>
          <w:szCs w:val="22"/>
          <w:lang w:val="en-ZA"/>
          <w:rPrChange w:author="Samuel Pather" w:date="2025-05-09T06:11:00Z" w16du:dateUtc="2025-05-08T20:11:00Z" w:id="44">
            <w:rPr>
              <w:rFonts w:ascii="Aptos" w:hAnsi="Aptos" w:eastAsia="Aptos" w:cs="Aptos"/>
            </w:rPr>
          </w:rPrChange>
        </w:rPr>
        <w:t xml:space="preserve"> target customer reach, </w:t>
      </w:r>
    </w:p>
    <w:p w:rsidRPr="00B771DD" w:rsidR="00AA265B" w:rsidP="17AB8D4A" w:rsidRDefault="672CD6C0" w14:paraId="15959F15" w14:textId="3EAB261F">
      <w:pPr>
        <w:pStyle w:val="ListParagraph"/>
        <w:numPr>
          <w:ilvl w:val="0"/>
          <w:numId w:val="11"/>
        </w:numPr>
        <w:spacing w:after="0"/>
        <w:rPr>
          <w:rFonts w:eastAsia="Aptos" w:cs="Aptos"/>
          <w:sz w:val="22"/>
          <w:szCs w:val="22"/>
          <w:lang w:val="en-ZA"/>
          <w:rPrChange w:author="Samuel Pather" w:date="2025-05-09T06:11:00Z" w16du:dateUtc="2025-05-08T20:11:00Z" w:id="45">
            <w:rPr>
              <w:rFonts w:ascii="Aptos" w:hAnsi="Aptos" w:eastAsia="Aptos" w:cs="Aptos"/>
            </w:rPr>
          </w:rPrChange>
        </w:rPr>
      </w:pPr>
      <w:r w:rsidRPr="00B771DD">
        <w:rPr>
          <w:rFonts w:eastAsia="Aptos" w:cs="Aptos"/>
          <w:b/>
          <w:bCs/>
          <w:sz w:val="22"/>
          <w:szCs w:val="22"/>
          <w:lang w:val="en-ZA"/>
          <w:rPrChange w:author="Samuel Pather" w:date="2025-05-09T06:11:00Z" w16du:dateUtc="2025-05-08T20:11:00Z" w:id="46">
            <w:rPr>
              <w:rFonts w:ascii="Aptos" w:hAnsi="Aptos" w:eastAsia="Aptos" w:cs="Aptos"/>
              <w:b/>
              <w:bCs/>
            </w:rPr>
          </w:rPrChange>
        </w:rPr>
        <w:t>Doctor Interface/Process:</w:t>
      </w:r>
      <w:r w:rsidRPr="00B771DD">
        <w:rPr>
          <w:rFonts w:eastAsia="Aptos" w:cs="Aptos"/>
          <w:sz w:val="22"/>
          <w:szCs w:val="22"/>
          <w:lang w:val="en-ZA"/>
          <w:rPrChange w:author="Samuel Pather" w:date="2025-05-09T06:11:00Z" w16du:dateUtc="2025-05-08T20:11:00Z" w:id="47">
            <w:rPr>
              <w:rFonts w:ascii="Aptos" w:hAnsi="Aptos" w:eastAsia="Aptos" w:cs="Aptos"/>
            </w:rPr>
          </w:rPrChange>
        </w:rPr>
        <w:t xml:space="preserve"> </w:t>
      </w:r>
      <w:r w:rsidRPr="00B771DD">
        <w:rPr>
          <w:rFonts w:eastAsia="Aptos" w:cs="Aptos"/>
          <w:sz w:val="22"/>
          <w:szCs w:val="22"/>
          <w:highlight w:val="yellow"/>
          <w:lang w:val="en-ZA"/>
          <w:rPrChange w:author="Samuel Pather" w:date="2025-05-09T06:11:00Z" w16du:dateUtc="2025-05-08T20:11:00Z" w:id="48">
            <w:rPr>
              <w:rFonts w:ascii="Aptos" w:hAnsi="Aptos" w:eastAsia="Aptos" w:cs="Aptos"/>
              <w:highlight w:val="yellow"/>
            </w:rPr>
          </w:rPrChange>
        </w:rPr>
        <w:t xml:space="preserve">While a full doctor app isn't detailed in the same way, the system includes processes for doctors to scan or send electronic scripts and features for verifying doctor identity. </w:t>
      </w:r>
      <w:ins w:author="Samuel Pather" w:date="2025-05-08T14:12:00Z" w16du:dateUtc="2025-05-08T04:12:00Z" w:id="49">
        <w:r w:rsidRPr="00B771DD" w:rsidR="00783B25">
          <w:rPr>
            <w:rFonts w:eastAsia="Aptos" w:cs="Aptos"/>
            <w:sz w:val="22"/>
            <w:szCs w:val="22"/>
            <w:lang w:val="en-ZA"/>
            <w:rPrChange w:author="Samuel Pather" w:date="2025-05-09T06:11:00Z" w16du:dateUtc="2025-05-08T20:11:00Z" w:id="50">
              <w:rPr>
                <w:rFonts w:ascii="Aptos" w:hAnsi="Aptos" w:eastAsia="Aptos" w:cs="Aptos"/>
                <w:highlight w:val="yellow"/>
              </w:rPr>
            </w:rPrChange>
          </w:rPr>
          <w:t>Provides a system for</w:t>
        </w:r>
      </w:ins>
      <w:r w:rsidRPr="00B771DD">
        <w:rPr>
          <w:rFonts w:eastAsia="Aptos" w:cs="Aptos"/>
          <w:sz w:val="22"/>
          <w:szCs w:val="22"/>
          <w:lang w:val="en-ZA"/>
          <w:rPrChange w:author="Samuel Pather" w:date="2025-05-09T06:11:00Z" w16du:dateUtc="2025-05-08T20:11:00Z" w:id="51">
            <w:rPr>
              <w:rFonts w:ascii="Aptos" w:hAnsi="Aptos" w:eastAsia="Aptos" w:cs="Aptos"/>
              <w:highlight w:val="yellow"/>
            </w:rPr>
          </w:rPrChange>
        </w:rPr>
        <w:t xml:space="preserve"> doctors </w:t>
      </w:r>
      <w:ins w:author="Samuel Pather" w:date="2025-05-08T14:12:00Z" w16du:dateUtc="2025-05-08T04:12:00Z" w:id="52">
        <w:r w:rsidRPr="00B771DD" w:rsidR="005D1A95">
          <w:rPr>
            <w:rFonts w:eastAsia="Aptos" w:cs="Aptos"/>
            <w:sz w:val="22"/>
            <w:szCs w:val="22"/>
            <w:lang w:val="en-ZA"/>
            <w:rPrChange w:author="Samuel Pather" w:date="2025-05-09T06:11:00Z" w16du:dateUtc="2025-05-08T20:11:00Z" w:id="53">
              <w:rPr>
                <w:rFonts w:ascii="Aptos" w:hAnsi="Aptos" w:eastAsia="Aptos" w:cs="Aptos"/>
                <w:highlight w:val="yellow"/>
              </w:rPr>
            </w:rPrChange>
          </w:rPr>
          <w:t xml:space="preserve">to scan or send </w:t>
        </w:r>
      </w:ins>
      <w:ins w:author="Samuel Pather" w:date="2025-05-08T14:29:00Z" w16du:dateUtc="2025-05-08T04:29:00Z" w:id="54">
        <w:r w:rsidRPr="00B771DD" w:rsidR="006F74E8">
          <w:rPr>
            <w:rFonts w:eastAsia="Aptos" w:cs="Aptos"/>
            <w:sz w:val="22"/>
            <w:szCs w:val="22"/>
            <w:lang w:val="en-ZA"/>
            <w:rPrChange w:author="Samuel Pather" w:date="2025-05-09T06:11:00Z" w16du:dateUtc="2025-05-08T20:11:00Z" w:id="55">
              <w:rPr>
                <w:rFonts w:ascii="Aptos" w:hAnsi="Aptos" w:eastAsia="Aptos" w:cs="Aptos"/>
                <w:lang w:val="en-ZA"/>
              </w:rPr>
            </w:rPrChange>
          </w:rPr>
          <w:t>pre</w:t>
        </w:r>
      </w:ins>
      <w:ins w:author="Samuel Pather" w:date="2025-05-08T14:12:00Z" w16du:dateUtc="2025-05-08T04:12:00Z" w:id="56">
        <w:r w:rsidRPr="00B771DD" w:rsidR="005D1A95">
          <w:rPr>
            <w:rFonts w:eastAsia="Aptos" w:cs="Aptos"/>
            <w:sz w:val="22"/>
            <w:szCs w:val="22"/>
            <w:lang w:val="en-ZA"/>
            <w:rPrChange w:author="Samuel Pather" w:date="2025-05-09T06:11:00Z" w16du:dateUtc="2025-05-08T20:11:00Z" w:id="57">
              <w:rPr>
                <w:rFonts w:ascii="Aptos" w:hAnsi="Aptos" w:eastAsia="Aptos" w:cs="Aptos"/>
                <w:highlight w:val="yellow"/>
              </w:rPr>
            </w:rPrChange>
          </w:rPr>
          <w:t>script</w:t>
        </w:r>
      </w:ins>
      <w:ins w:author="Samuel Pather" w:date="2025-05-08T14:29:00Z" w16du:dateUtc="2025-05-08T04:29:00Z" w:id="58">
        <w:r w:rsidRPr="00B771DD" w:rsidR="006F74E8">
          <w:rPr>
            <w:rFonts w:eastAsia="Aptos" w:cs="Aptos"/>
            <w:sz w:val="22"/>
            <w:szCs w:val="22"/>
            <w:lang w:val="en-ZA"/>
            <w:rPrChange w:author="Samuel Pather" w:date="2025-05-09T06:11:00Z" w16du:dateUtc="2025-05-08T20:11:00Z" w:id="59">
              <w:rPr>
                <w:rFonts w:ascii="Aptos" w:hAnsi="Aptos" w:eastAsia="Aptos" w:cs="Aptos"/>
                <w:lang w:val="en-ZA"/>
              </w:rPr>
            </w:rPrChange>
          </w:rPr>
          <w:t>ion</w:t>
        </w:r>
      </w:ins>
      <w:ins w:author="Samuel Pather" w:date="2025-05-08T14:12:00Z" w16du:dateUtc="2025-05-08T04:12:00Z" w:id="60">
        <w:r w:rsidRPr="00B771DD" w:rsidR="005D1A95">
          <w:rPr>
            <w:rFonts w:eastAsia="Aptos" w:cs="Aptos"/>
            <w:sz w:val="22"/>
            <w:szCs w:val="22"/>
            <w:lang w:val="en-ZA"/>
            <w:rPrChange w:author="Samuel Pather" w:date="2025-05-09T06:11:00Z" w16du:dateUtc="2025-05-08T20:11:00Z" w:id="61">
              <w:rPr>
                <w:rFonts w:ascii="Aptos" w:hAnsi="Aptos" w:eastAsia="Aptos" w:cs="Aptos"/>
                <w:highlight w:val="yellow"/>
              </w:rPr>
            </w:rPrChange>
          </w:rPr>
          <w:t xml:space="preserve">s </w:t>
        </w:r>
      </w:ins>
      <w:ins w:author="Samuel Pather" w:date="2025-05-08T14:13:00Z" w16du:dateUtc="2025-05-08T04:13:00Z" w:id="62">
        <w:r w:rsidRPr="00B771DD" w:rsidR="002275AA">
          <w:rPr>
            <w:rFonts w:eastAsia="Aptos" w:cs="Aptos"/>
            <w:sz w:val="22"/>
            <w:szCs w:val="22"/>
            <w:lang w:val="en-ZA"/>
            <w:rPrChange w:author="Samuel Pather" w:date="2025-05-09T06:11:00Z" w16du:dateUtc="2025-05-08T20:11:00Z" w:id="63">
              <w:rPr>
                <w:rFonts w:ascii="Aptos" w:hAnsi="Aptos" w:eastAsia="Aptos" w:cs="Aptos"/>
                <w:highlight w:val="yellow"/>
              </w:rPr>
            </w:rPrChange>
          </w:rPr>
          <w:t>(electronic, printed or handwritten)</w:t>
        </w:r>
        <w:r w:rsidRPr="00B771DD" w:rsidR="00B9589C">
          <w:rPr>
            <w:rFonts w:eastAsia="Aptos" w:cs="Aptos"/>
            <w:sz w:val="22"/>
            <w:szCs w:val="22"/>
            <w:lang w:val="en-ZA"/>
            <w:rPrChange w:author="Samuel Pather" w:date="2025-05-09T06:11:00Z" w16du:dateUtc="2025-05-08T20:11:00Z" w:id="64">
              <w:rPr>
                <w:rFonts w:ascii="Aptos" w:hAnsi="Aptos" w:eastAsia="Aptos" w:cs="Aptos"/>
                <w:highlight w:val="yellow"/>
              </w:rPr>
            </w:rPrChange>
          </w:rPr>
          <w:t xml:space="preserve"> to patients and network pharmacies</w:t>
        </w:r>
      </w:ins>
      <w:ins w:author="Samuel Pather" w:date="2025-05-08T14:14:00Z" w16du:dateUtc="2025-05-08T04:14:00Z" w:id="65">
        <w:r w:rsidRPr="00B771DD" w:rsidR="0075682A">
          <w:rPr>
            <w:rFonts w:eastAsia="Aptos" w:cs="Aptos"/>
            <w:sz w:val="22"/>
            <w:szCs w:val="22"/>
            <w:lang w:val="en-ZA"/>
            <w:rPrChange w:author="Samuel Pather" w:date="2025-05-09T06:11:00Z" w16du:dateUtc="2025-05-08T20:11:00Z" w:id="66">
              <w:rPr>
                <w:rFonts w:ascii="Aptos" w:hAnsi="Aptos" w:eastAsia="Aptos" w:cs="Aptos"/>
                <w:highlight w:val="yellow"/>
              </w:rPr>
            </w:rPrChange>
          </w:rPr>
          <w:t xml:space="preserve">. It features telehealth </w:t>
        </w:r>
        <w:r w:rsidRPr="00B771DD" w:rsidR="009A11C5">
          <w:rPr>
            <w:rFonts w:eastAsia="Aptos" w:cs="Aptos"/>
            <w:sz w:val="22"/>
            <w:szCs w:val="22"/>
            <w:lang w:val="en-ZA"/>
            <w:rPrChange w:author="Samuel Pather" w:date="2025-05-09T06:11:00Z" w16du:dateUtc="2025-05-08T20:11:00Z" w:id="67">
              <w:rPr>
                <w:rFonts w:ascii="Aptos" w:hAnsi="Aptos" w:eastAsia="Aptos" w:cs="Aptos"/>
                <w:highlight w:val="yellow"/>
              </w:rPr>
            </w:rPrChange>
          </w:rPr>
          <w:t>ca</w:t>
        </w:r>
      </w:ins>
      <w:ins w:author="Samuel Pather" w:date="2025-05-08T14:15:00Z" w16du:dateUtc="2025-05-08T04:15:00Z" w:id="68">
        <w:r w:rsidRPr="00B771DD" w:rsidR="009A11C5">
          <w:rPr>
            <w:rFonts w:eastAsia="Aptos" w:cs="Aptos"/>
            <w:sz w:val="22"/>
            <w:szCs w:val="22"/>
            <w:lang w:val="en-ZA"/>
            <w:rPrChange w:author="Samuel Pather" w:date="2025-05-09T06:11:00Z" w16du:dateUtc="2025-05-08T20:11:00Z" w:id="69">
              <w:rPr>
                <w:rFonts w:ascii="Aptos" w:hAnsi="Aptos" w:eastAsia="Aptos" w:cs="Aptos"/>
                <w:highlight w:val="yellow"/>
              </w:rPr>
            </w:rPrChange>
          </w:rPr>
          <w:t xml:space="preserve">pabilities, </w:t>
        </w:r>
        <w:r w:rsidRPr="00B771DD" w:rsidR="00B7719A">
          <w:rPr>
            <w:rFonts w:eastAsia="Aptos" w:cs="Aptos"/>
            <w:sz w:val="22"/>
            <w:szCs w:val="22"/>
            <w:lang w:val="en-ZA"/>
            <w:rPrChange w:author="Samuel Pather" w:date="2025-05-09T06:11:00Z" w16du:dateUtc="2025-05-08T20:11:00Z" w:id="70">
              <w:rPr>
                <w:rFonts w:ascii="Aptos" w:hAnsi="Aptos" w:eastAsia="Aptos" w:cs="Aptos"/>
                <w:highlight w:val="yellow"/>
              </w:rPr>
            </w:rPrChange>
          </w:rPr>
          <w:t xml:space="preserve">the ability to receive requests from patients </w:t>
        </w:r>
      </w:ins>
      <w:ins w:author="Samuel Pather" w:date="2025-05-08T14:16:00Z" w16du:dateUtc="2025-05-08T04:16:00Z" w:id="71">
        <w:r w:rsidRPr="00B771DD" w:rsidR="008119A0">
          <w:rPr>
            <w:rFonts w:eastAsia="Aptos" w:cs="Aptos"/>
            <w:sz w:val="22"/>
            <w:szCs w:val="22"/>
            <w:lang w:val="en-ZA"/>
            <w:rPrChange w:author="Samuel Pather" w:date="2025-05-09T06:11:00Z" w16du:dateUtc="2025-05-08T20:11:00Z" w:id="72">
              <w:rPr>
                <w:rFonts w:ascii="Aptos" w:hAnsi="Aptos" w:eastAsia="Aptos" w:cs="Aptos"/>
                <w:highlight w:val="yellow"/>
              </w:rPr>
            </w:rPrChange>
          </w:rPr>
          <w:t xml:space="preserve">for repeat prescriptions or appointments </w:t>
        </w:r>
        <w:r w:rsidRPr="00B771DD" w:rsidR="00984667">
          <w:rPr>
            <w:rFonts w:eastAsia="Aptos" w:cs="Aptos"/>
            <w:sz w:val="22"/>
            <w:szCs w:val="22"/>
            <w:lang w:val="en-ZA"/>
            <w:rPrChange w:author="Samuel Pather" w:date="2025-05-09T06:11:00Z" w16du:dateUtc="2025-05-08T20:11:00Z" w:id="73">
              <w:rPr>
                <w:rFonts w:ascii="Aptos" w:hAnsi="Aptos" w:eastAsia="Aptos" w:cs="Aptos"/>
                <w:highlight w:val="yellow"/>
              </w:rPr>
            </w:rPrChange>
          </w:rPr>
          <w:t>and diary integration</w:t>
        </w:r>
      </w:ins>
      <w:ins w:author="Samuel Pather" w:date="2025-05-08T14:17:00Z" w16du:dateUtc="2025-05-08T04:17:00Z" w:id="74">
        <w:r w:rsidRPr="00B771DD" w:rsidR="00984667">
          <w:rPr>
            <w:rFonts w:eastAsia="Aptos" w:cs="Aptos"/>
            <w:sz w:val="22"/>
            <w:szCs w:val="22"/>
            <w:lang w:val="en-ZA"/>
            <w:rPrChange w:author="Samuel Pather" w:date="2025-05-09T06:11:00Z" w16du:dateUtc="2025-05-08T20:11:00Z" w:id="75">
              <w:rPr>
                <w:rFonts w:ascii="Aptos" w:hAnsi="Aptos" w:eastAsia="Aptos" w:cs="Aptos"/>
                <w:highlight w:val="yellow"/>
              </w:rPr>
            </w:rPrChange>
          </w:rPr>
          <w:t>.</w:t>
        </w:r>
      </w:ins>
    </w:p>
    <w:p w:rsidRPr="00B771DD" w:rsidR="00AA265B" w:rsidP="17AB8D4A" w:rsidRDefault="672CD6C0" w14:paraId="226FF8C4" w14:textId="63CD5956">
      <w:pPr>
        <w:pStyle w:val="ListParagraph"/>
        <w:numPr>
          <w:ilvl w:val="0"/>
          <w:numId w:val="11"/>
        </w:numPr>
        <w:spacing w:after="0"/>
        <w:rPr>
          <w:rFonts w:eastAsia="Aptos" w:cs="Aptos"/>
          <w:sz w:val="22"/>
          <w:szCs w:val="22"/>
          <w:lang w:val="en-ZA"/>
          <w:rPrChange w:author="Samuel Pather" w:date="2025-05-09T06:11:00Z" w16du:dateUtc="2025-05-08T20:11:00Z" w:id="76">
            <w:rPr>
              <w:rFonts w:ascii="Aptos" w:hAnsi="Aptos" w:eastAsia="Aptos" w:cs="Aptos"/>
            </w:rPr>
          </w:rPrChange>
        </w:rPr>
      </w:pPr>
      <w:r w:rsidRPr="00B771DD">
        <w:rPr>
          <w:rFonts w:eastAsia="Aptos" w:cs="Aptos"/>
          <w:b/>
          <w:bCs/>
          <w:sz w:val="22"/>
          <w:szCs w:val="22"/>
          <w:lang w:val="en-ZA"/>
          <w:rPrChange w:author="Samuel Pather" w:date="2025-05-09T06:11:00Z" w16du:dateUtc="2025-05-08T20:11:00Z" w:id="77">
            <w:rPr>
              <w:rFonts w:ascii="Aptos" w:hAnsi="Aptos" w:eastAsia="Aptos" w:cs="Aptos"/>
              <w:b/>
              <w:bCs/>
            </w:rPr>
          </w:rPrChange>
        </w:rPr>
        <w:t>Underlying Platform:</w:t>
      </w:r>
      <w:r w:rsidRPr="00B771DD">
        <w:rPr>
          <w:rFonts w:eastAsia="Aptos" w:cs="Aptos"/>
          <w:sz w:val="22"/>
          <w:szCs w:val="22"/>
          <w:lang w:val="en-ZA"/>
          <w:rPrChange w:author="Samuel Pather" w:date="2025-05-09T06:11:00Z" w16du:dateUtc="2025-05-08T20:11:00Z" w:id="78">
            <w:rPr>
              <w:rFonts w:ascii="Aptos" w:hAnsi="Aptos" w:eastAsia="Aptos" w:cs="Aptos"/>
            </w:rPr>
          </w:rPrChange>
        </w:rPr>
        <w:t xml:space="preserve"> Secure </w:t>
      </w:r>
      <w:r w:rsidRPr="00B771DD" w:rsidR="002F61FF">
        <w:rPr>
          <w:rFonts w:eastAsia="Aptos" w:cs="Aptos"/>
          <w:sz w:val="22"/>
          <w:szCs w:val="22"/>
          <w:lang w:val="en-ZA"/>
          <w:rPrChange w:author="Samuel Pather" w:date="2025-05-09T06:11:00Z" w16du:dateUtc="2025-05-08T20:11:00Z" w:id="79">
            <w:rPr>
              <w:rFonts w:ascii="Aptos" w:hAnsi="Aptos" w:eastAsia="Aptos" w:cs="Aptos"/>
            </w:rPr>
          </w:rPrChange>
        </w:rPr>
        <w:t xml:space="preserve">(fully POPIA and HIPAA compliant) </w:t>
      </w:r>
      <w:r w:rsidRPr="00B771DD">
        <w:rPr>
          <w:rFonts w:eastAsia="Aptos" w:cs="Aptos"/>
          <w:sz w:val="22"/>
          <w:szCs w:val="22"/>
          <w:lang w:val="en-ZA"/>
          <w:rPrChange w:author="Samuel Pather" w:date="2025-05-09T06:11:00Z" w16du:dateUtc="2025-05-08T20:11:00Z" w:id="80">
            <w:rPr>
              <w:rFonts w:ascii="Aptos" w:hAnsi="Aptos" w:eastAsia="Aptos" w:cs="Aptos"/>
            </w:rPr>
          </w:rPrChange>
        </w:rPr>
        <w:t>infrastructure supporting communication, data storage, payment processing, and integrations.</w:t>
      </w:r>
    </w:p>
    <w:p w:rsidRPr="00B771DD" w:rsidR="00AA265B" w:rsidP="17AB8D4A" w:rsidRDefault="672CD6C0" w14:paraId="364B6956" w14:textId="299A7A26">
      <w:pPr>
        <w:spacing w:before="240" w:after="240"/>
        <w:rPr>
          <w:sz w:val="22"/>
          <w:szCs w:val="22"/>
          <w:lang w:val="en-ZA"/>
          <w:rPrChange w:author="Samuel Pather" w:date="2025-05-09T06:11:00Z" w16du:dateUtc="2025-05-08T20:11:00Z" w:id="81">
            <w:rPr/>
          </w:rPrChange>
        </w:rPr>
      </w:pPr>
      <w:r w:rsidRPr="00B771DD">
        <w:rPr>
          <w:rFonts w:eastAsia="Aptos" w:cs="Aptos"/>
          <w:sz w:val="22"/>
          <w:szCs w:val="22"/>
          <w:lang w:val="en-ZA"/>
          <w:rPrChange w:author="Samuel Pather" w:date="2025-05-09T06:11:00Z" w16du:dateUtc="2025-05-08T20:11:00Z" w:id="82">
            <w:rPr>
              <w:rFonts w:ascii="Aptos" w:hAnsi="Aptos" w:eastAsia="Aptos" w:cs="Aptos"/>
            </w:rPr>
          </w:rPrChange>
        </w:rPr>
        <w:t>Features explicitly mentioned as potential future roadmap items and potentially outside the initial scope may include advanced AI/ML features like predictive analytics or enhanced image recognition, full blockchain integration for all medical records, and international expansion.</w:t>
      </w:r>
    </w:p>
    <w:p w:rsidRPr="00B771DD" w:rsidR="00AA265B" w:rsidP="17AB8D4A" w:rsidRDefault="672CD6C0" w14:paraId="76E0F9D3" w14:textId="0B7BAE1A">
      <w:pPr>
        <w:spacing w:before="240" w:after="240"/>
        <w:rPr>
          <w:sz w:val="22"/>
          <w:szCs w:val="22"/>
          <w:lang w:val="en-ZA"/>
          <w:rPrChange w:author="Samuel Pather" w:date="2025-05-09T06:11:00Z" w16du:dateUtc="2025-05-08T20:11:00Z" w:id="83">
            <w:rPr/>
          </w:rPrChange>
        </w:rPr>
      </w:pPr>
      <w:r w:rsidRPr="00B771DD">
        <w:rPr>
          <w:rFonts w:eastAsia="Aptos" w:cs="Aptos"/>
          <w:b/>
          <w:bCs/>
          <w:sz w:val="22"/>
          <w:szCs w:val="22"/>
          <w:lang w:val="en-ZA"/>
          <w:rPrChange w:author="Samuel Pather" w:date="2025-05-09T06:11:00Z" w16du:dateUtc="2025-05-08T20:11:00Z" w:id="84">
            <w:rPr>
              <w:rFonts w:ascii="Aptos" w:hAnsi="Aptos" w:eastAsia="Aptos" w:cs="Aptos"/>
              <w:b/>
              <w:bCs/>
            </w:rPr>
          </w:rPrChange>
        </w:rPr>
        <w:t>3. Stakeholders</w:t>
      </w:r>
    </w:p>
    <w:p w:rsidRPr="00B771DD" w:rsidR="00AA265B" w:rsidP="17AB8D4A" w:rsidRDefault="672CD6C0" w14:paraId="1060DB45" w14:textId="63E10A39">
      <w:pPr>
        <w:spacing w:before="240" w:after="240"/>
        <w:rPr>
          <w:sz w:val="22"/>
          <w:szCs w:val="22"/>
          <w:lang w:val="en-ZA"/>
          <w:rPrChange w:author="Samuel Pather" w:date="2025-05-09T06:11:00Z" w16du:dateUtc="2025-05-08T20:11:00Z" w:id="85">
            <w:rPr/>
          </w:rPrChange>
        </w:rPr>
      </w:pPr>
      <w:r w:rsidRPr="00B771DD">
        <w:rPr>
          <w:rFonts w:eastAsia="Aptos" w:cs="Aptos"/>
          <w:sz w:val="22"/>
          <w:szCs w:val="22"/>
          <w:lang w:val="en-ZA"/>
          <w:rPrChange w:author="Samuel Pather" w:date="2025-05-09T06:11:00Z" w16du:dateUtc="2025-05-08T20:11:00Z" w:id="86">
            <w:rPr>
              <w:rFonts w:ascii="Aptos" w:hAnsi="Aptos" w:eastAsia="Aptos" w:cs="Aptos"/>
            </w:rPr>
          </w:rPrChange>
        </w:rPr>
        <w:t>The primary stakeholders for the Scrypt-O platform are:</w:t>
      </w:r>
    </w:p>
    <w:p w:rsidRPr="00B771DD" w:rsidR="00AA265B" w:rsidP="17AB8D4A" w:rsidRDefault="672CD6C0" w14:paraId="6E347A02" w14:textId="25AB9012">
      <w:pPr>
        <w:pStyle w:val="ListParagraph"/>
        <w:numPr>
          <w:ilvl w:val="0"/>
          <w:numId w:val="10"/>
        </w:numPr>
        <w:spacing w:after="0"/>
        <w:rPr>
          <w:rFonts w:eastAsia="Aptos" w:cs="Aptos"/>
          <w:sz w:val="22"/>
          <w:szCs w:val="22"/>
          <w:lang w:val="en-ZA"/>
          <w:rPrChange w:author="Samuel Pather" w:date="2025-05-09T06:11:00Z" w16du:dateUtc="2025-05-08T20:11:00Z" w:id="87">
            <w:rPr>
              <w:rFonts w:ascii="Aptos" w:hAnsi="Aptos" w:eastAsia="Aptos" w:cs="Aptos"/>
            </w:rPr>
          </w:rPrChange>
        </w:rPr>
      </w:pPr>
      <w:r w:rsidRPr="00B771DD">
        <w:rPr>
          <w:rFonts w:eastAsia="Aptos" w:cs="Aptos"/>
          <w:b/>
          <w:bCs/>
          <w:sz w:val="22"/>
          <w:szCs w:val="22"/>
          <w:lang w:val="en-ZA"/>
          <w:rPrChange w:author="Samuel Pather" w:date="2025-05-09T06:11:00Z" w16du:dateUtc="2025-05-08T20:11:00Z" w:id="88">
            <w:rPr>
              <w:rFonts w:ascii="Aptos" w:hAnsi="Aptos" w:eastAsia="Aptos" w:cs="Aptos"/>
              <w:b/>
              <w:bCs/>
            </w:rPr>
          </w:rPrChange>
        </w:rPr>
        <w:t>Patients/Consumers:</w:t>
      </w:r>
      <w:r w:rsidRPr="00B771DD">
        <w:rPr>
          <w:rFonts w:eastAsia="Aptos" w:cs="Aptos"/>
          <w:sz w:val="22"/>
          <w:szCs w:val="22"/>
          <w:lang w:val="en-ZA"/>
          <w:rPrChange w:author="Samuel Pather" w:date="2025-05-09T06:11:00Z" w16du:dateUtc="2025-05-08T20:11:00Z" w:id="89">
            <w:rPr>
              <w:rFonts w:ascii="Aptos" w:hAnsi="Aptos" w:eastAsia="Aptos" w:cs="Aptos"/>
            </w:rPr>
          </w:rPrChange>
        </w:rPr>
        <w:t xml:space="preserve"> General patients, chronic patients, the aged, children, dependent adults, healthy adults, and potentially pet owners for veterinary prescriptions.</w:t>
      </w:r>
    </w:p>
    <w:p w:rsidRPr="00B771DD" w:rsidR="00AA265B" w:rsidP="17AB8D4A" w:rsidRDefault="672CD6C0" w14:paraId="4D5A7BF0" w14:textId="005472F5">
      <w:pPr>
        <w:pStyle w:val="ListParagraph"/>
        <w:numPr>
          <w:ilvl w:val="0"/>
          <w:numId w:val="10"/>
        </w:numPr>
        <w:spacing w:after="0"/>
        <w:rPr>
          <w:rFonts w:eastAsia="Aptos" w:cs="Aptos"/>
          <w:sz w:val="22"/>
          <w:szCs w:val="22"/>
          <w:lang w:val="en-ZA"/>
          <w:rPrChange w:author="Samuel Pather" w:date="2025-05-09T06:11:00Z" w16du:dateUtc="2025-05-08T20:11:00Z" w:id="90">
            <w:rPr>
              <w:rFonts w:ascii="Aptos" w:hAnsi="Aptos" w:eastAsia="Aptos" w:cs="Aptos"/>
            </w:rPr>
          </w:rPrChange>
        </w:rPr>
      </w:pPr>
      <w:r w:rsidRPr="00B771DD">
        <w:rPr>
          <w:rFonts w:eastAsia="Aptos" w:cs="Aptos"/>
          <w:b/>
          <w:bCs/>
          <w:sz w:val="22"/>
          <w:szCs w:val="22"/>
          <w:lang w:val="en-ZA"/>
          <w:rPrChange w:author="Samuel Pather" w:date="2025-05-09T06:11:00Z" w16du:dateUtc="2025-05-08T20:11:00Z" w:id="91">
            <w:rPr>
              <w:rFonts w:ascii="Aptos" w:hAnsi="Aptos" w:eastAsia="Aptos" w:cs="Aptos"/>
              <w:b/>
              <w:bCs/>
            </w:rPr>
          </w:rPrChange>
        </w:rPr>
        <w:lastRenderedPageBreak/>
        <w:t>Pharmacies:</w:t>
      </w:r>
      <w:r w:rsidRPr="00B771DD">
        <w:rPr>
          <w:rFonts w:eastAsia="Aptos" w:cs="Aptos"/>
          <w:sz w:val="22"/>
          <w:szCs w:val="22"/>
          <w:lang w:val="en-ZA"/>
          <w:rPrChange w:author="Samuel Pather" w:date="2025-05-09T06:11:00Z" w16du:dateUtc="2025-05-08T20:11:00Z" w:id="92">
            <w:rPr>
              <w:rFonts w:ascii="Aptos" w:hAnsi="Aptos" w:eastAsia="Aptos" w:cs="Aptos"/>
            </w:rPr>
          </w:rPrChange>
        </w:rPr>
        <w:t xml:space="preserve"> Independent pharmacies, chain pharmacies, and headline partners (large chains).</w:t>
      </w:r>
    </w:p>
    <w:p w:rsidRPr="00B771DD" w:rsidR="00AA265B" w:rsidP="17AB8D4A" w:rsidRDefault="672CD6C0" w14:paraId="3F083022" w14:textId="425F3B7A">
      <w:pPr>
        <w:pStyle w:val="ListParagraph"/>
        <w:numPr>
          <w:ilvl w:val="0"/>
          <w:numId w:val="10"/>
        </w:numPr>
        <w:spacing w:after="0"/>
        <w:rPr>
          <w:ins w:author="Samuel Pather" w:date="2025-05-08T14:21:00Z" w16du:dateUtc="2025-05-08T04:21:00Z" w:id="93"/>
          <w:rFonts w:eastAsia="Aptos" w:cs="Aptos"/>
          <w:sz w:val="22"/>
          <w:szCs w:val="22"/>
          <w:lang w:val="en-ZA"/>
          <w:rPrChange w:author="Samuel Pather" w:date="2025-05-09T06:11:00Z" w16du:dateUtc="2025-05-08T20:11:00Z" w:id="94">
            <w:rPr>
              <w:ins w:author="Samuel Pather" w:date="2025-05-08T14:21:00Z" w16du:dateUtc="2025-05-08T04:21:00Z" w:id="95"/>
              <w:rFonts w:ascii="Aptos" w:hAnsi="Aptos" w:eastAsia="Aptos" w:cs="Aptos"/>
            </w:rPr>
          </w:rPrChange>
        </w:rPr>
      </w:pPr>
      <w:r w:rsidRPr="00B771DD">
        <w:rPr>
          <w:rFonts w:eastAsia="Aptos" w:cs="Aptos"/>
          <w:b/>
          <w:bCs/>
          <w:sz w:val="22"/>
          <w:szCs w:val="22"/>
          <w:lang w:val="en-ZA"/>
          <w:rPrChange w:author="Samuel Pather" w:date="2025-05-09T06:11:00Z" w16du:dateUtc="2025-05-08T20:11:00Z" w:id="96">
            <w:rPr>
              <w:rFonts w:ascii="Aptos" w:hAnsi="Aptos" w:eastAsia="Aptos" w:cs="Aptos"/>
              <w:b/>
              <w:bCs/>
            </w:rPr>
          </w:rPrChange>
        </w:rPr>
        <w:t>Medical Practitioners:</w:t>
      </w:r>
      <w:r w:rsidRPr="00B771DD">
        <w:rPr>
          <w:rFonts w:eastAsia="Aptos" w:cs="Aptos"/>
          <w:sz w:val="22"/>
          <w:szCs w:val="22"/>
          <w:lang w:val="en-ZA"/>
          <w:rPrChange w:author="Samuel Pather" w:date="2025-05-09T06:11:00Z" w16du:dateUtc="2025-05-08T20:11:00Z" w:id="97">
            <w:rPr>
              <w:rFonts w:ascii="Aptos" w:hAnsi="Aptos" w:eastAsia="Aptos" w:cs="Aptos"/>
            </w:rPr>
          </w:rPrChange>
        </w:rPr>
        <w:t xml:space="preserve"> Doctors, vets, and other registered medical service providers who issue prescriptions.</w:t>
      </w:r>
    </w:p>
    <w:p w:rsidRPr="00B771DD" w:rsidR="00F3197F" w:rsidP="17AB8D4A" w:rsidRDefault="00F3197F" w14:paraId="564A430A" w14:textId="571CECE2">
      <w:pPr>
        <w:pStyle w:val="ListParagraph"/>
        <w:numPr>
          <w:ilvl w:val="0"/>
          <w:numId w:val="10"/>
        </w:numPr>
        <w:spacing w:after="0"/>
        <w:rPr>
          <w:rFonts w:eastAsia="Aptos" w:cs="Aptos"/>
          <w:sz w:val="22"/>
          <w:szCs w:val="22"/>
          <w:lang w:val="en-ZA"/>
          <w:rPrChange w:author="Samuel Pather" w:date="2025-05-09T06:11:00Z" w16du:dateUtc="2025-05-08T20:11:00Z" w:id="98">
            <w:rPr>
              <w:rFonts w:ascii="Aptos" w:hAnsi="Aptos" w:eastAsia="Aptos" w:cs="Aptos"/>
            </w:rPr>
          </w:rPrChange>
        </w:rPr>
      </w:pPr>
      <w:ins w:author="Samuel Pather" w:date="2025-05-08T14:21:00Z" w16du:dateUtc="2025-05-08T04:21:00Z" w:id="99">
        <w:r w:rsidRPr="00B771DD">
          <w:rPr>
            <w:rFonts w:eastAsia="Aptos" w:cs="Aptos"/>
            <w:b/>
            <w:bCs/>
            <w:sz w:val="22"/>
            <w:szCs w:val="22"/>
            <w:lang w:val="en-ZA"/>
            <w:rPrChange w:author="Samuel Pather" w:date="2025-05-09T06:11:00Z" w16du:dateUtc="2025-05-08T20:11:00Z" w:id="100">
              <w:rPr>
                <w:rFonts w:ascii="Aptos" w:hAnsi="Aptos" w:eastAsia="Aptos" w:cs="Aptos"/>
                <w:b/>
                <w:bCs/>
              </w:rPr>
            </w:rPrChange>
          </w:rPr>
          <w:t>Registered healthcare professionals:</w:t>
        </w:r>
        <w:r w:rsidRPr="00B771DD">
          <w:rPr>
            <w:rFonts w:eastAsia="Aptos" w:cs="Aptos"/>
            <w:sz w:val="22"/>
            <w:szCs w:val="22"/>
            <w:lang w:val="en-ZA"/>
            <w:rPrChange w:author="Samuel Pather" w:date="2025-05-09T06:11:00Z" w16du:dateUtc="2025-05-08T20:11:00Z" w:id="101">
              <w:rPr>
                <w:rFonts w:ascii="Aptos" w:hAnsi="Aptos" w:eastAsia="Aptos" w:cs="Aptos"/>
              </w:rPr>
            </w:rPrChange>
          </w:rPr>
          <w:t xml:space="preserve"> </w:t>
        </w:r>
        <w:r w:rsidRPr="00B771DD" w:rsidR="0060045C">
          <w:rPr>
            <w:rFonts w:eastAsia="Aptos" w:cs="Aptos"/>
            <w:sz w:val="22"/>
            <w:szCs w:val="22"/>
            <w:lang w:val="en-ZA"/>
            <w:rPrChange w:author="Samuel Pather" w:date="2025-05-09T06:11:00Z" w16du:dateUtc="2025-05-08T20:11:00Z" w:id="102">
              <w:rPr>
                <w:rFonts w:ascii="Aptos" w:hAnsi="Aptos" w:eastAsia="Aptos" w:cs="Aptos"/>
              </w:rPr>
            </w:rPrChange>
          </w:rPr>
          <w:t>Physiotherapists</w:t>
        </w:r>
      </w:ins>
      <w:ins w:author="Samuel Pather" w:date="2025-05-08T14:22:00Z" w16du:dateUtc="2025-05-08T04:22:00Z" w:id="103">
        <w:r w:rsidRPr="00B771DD" w:rsidR="00A1465C">
          <w:rPr>
            <w:rFonts w:eastAsia="Aptos" w:cs="Aptos"/>
            <w:sz w:val="22"/>
            <w:szCs w:val="22"/>
            <w:lang w:val="en-ZA"/>
            <w:rPrChange w:author="Samuel Pather" w:date="2025-05-09T06:11:00Z" w16du:dateUtc="2025-05-08T20:11:00Z" w:id="104">
              <w:rPr>
                <w:rFonts w:ascii="Aptos" w:hAnsi="Aptos" w:eastAsia="Aptos" w:cs="Aptos"/>
              </w:rPr>
            </w:rPrChange>
          </w:rPr>
          <w:t xml:space="preserve"> (allied health professionals)</w:t>
        </w:r>
        <w:r w:rsidRPr="00B771DD" w:rsidR="0060045C">
          <w:rPr>
            <w:rFonts w:eastAsia="Aptos" w:cs="Aptos"/>
            <w:sz w:val="22"/>
            <w:szCs w:val="22"/>
            <w:lang w:val="en-ZA"/>
            <w:rPrChange w:author="Samuel Pather" w:date="2025-05-09T06:11:00Z" w16du:dateUtc="2025-05-08T20:11:00Z" w:id="105">
              <w:rPr>
                <w:rFonts w:ascii="Aptos" w:hAnsi="Aptos" w:eastAsia="Aptos" w:cs="Aptos"/>
              </w:rPr>
            </w:rPrChange>
          </w:rPr>
          <w:t>, Nurses and Nurse Practitioners</w:t>
        </w:r>
        <w:r w:rsidRPr="00B771DD" w:rsidR="004A08AE">
          <w:rPr>
            <w:rFonts w:eastAsia="Aptos" w:cs="Aptos"/>
            <w:sz w:val="22"/>
            <w:szCs w:val="22"/>
            <w:lang w:val="en-ZA"/>
            <w:rPrChange w:author="Samuel Pather" w:date="2025-05-09T06:11:00Z" w16du:dateUtc="2025-05-08T20:11:00Z" w:id="106">
              <w:rPr>
                <w:rFonts w:ascii="Aptos" w:hAnsi="Aptos" w:eastAsia="Aptos" w:cs="Aptos"/>
              </w:rPr>
            </w:rPrChange>
          </w:rPr>
          <w:t>, Chiropractors</w:t>
        </w:r>
      </w:ins>
      <w:ins w:author="Samuel Pather" w:date="2025-05-12T12:36:00Z" w16du:dateUtc="2025-05-12T02:36:00Z" w:id="107">
        <w:r w:rsidR="00E9046C">
          <w:rPr>
            <w:rFonts w:eastAsia="Aptos" w:cs="Aptos"/>
            <w:sz w:val="22"/>
            <w:szCs w:val="22"/>
            <w:lang w:val="en-ZA"/>
          </w:rPr>
          <w:t>.</w:t>
        </w:r>
      </w:ins>
    </w:p>
    <w:p w:rsidRPr="00B771DD" w:rsidR="00AA265B" w:rsidP="17AB8D4A" w:rsidRDefault="672CD6C0" w14:paraId="2879CEC4" w14:textId="62CD2FA6">
      <w:pPr>
        <w:pStyle w:val="ListParagraph"/>
        <w:numPr>
          <w:ilvl w:val="0"/>
          <w:numId w:val="10"/>
        </w:numPr>
        <w:spacing w:after="0"/>
        <w:rPr>
          <w:rFonts w:eastAsia="Aptos" w:cs="Aptos"/>
          <w:sz w:val="22"/>
          <w:szCs w:val="22"/>
          <w:lang w:val="en-ZA"/>
          <w:rPrChange w:author="Samuel Pather" w:date="2025-05-09T06:11:00Z" w16du:dateUtc="2025-05-08T20:11:00Z" w:id="108">
            <w:rPr>
              <w:rFonts w:ascii="Aptos" w:hAnsi="Aptos" w:eastAsia="Aptos" w:cs="Aptos"/>
            </w:rPr>
          </w:rPrChange>
        </w:rPr>
      </w:pPr>
      <w:r w:rsidRPr="00B771DD">
        <w:rPr>
          <w:rFonts w:eastAsia="Aptos" w:cs="Aptos"/>
          <w:b/>
          <w:bCs/>
          <w:sz w:val="22"/>
          <w:szCs w:val="22"/>
          <w:lang w:val="en-ZA"/>
          <w:rPrChange w:author="Samuel Pather" w:date="2025-05-09T06:11:00Z" w16du:dateUtc="2025-05-08T20:11:00Z" w:id="109">
            <w:rPr>
              <w:rFonts w:ascii="Aptos" w:hAnsi="Aptos" w:eastAsia="Aptos" w:cs="Aptos"/>
              <w:b/>
              <w:bCs/>
            </w:rPr>
          </w:rPrChange>
        </w:rPr>
        <w:t>Medical Aids/Insurance Providers:</w:t>
      </w:r>
      <w:r w:rsidRPr="00B771DD">
        <w:rPr>
          <w:rFonts w:eastAsia="Aptos" w:cs="Aptos"/>
          <w:sz w:val="22"/>
          <w:szCs w:val="22"/>
          <w:lang w:val="en-ZA"/>
          <w:rPrChange w:author="Samuel Pather" w:date="2025-05-09T06:11:00Z" w16du:dateUtc="2025-05-08T20:11:00Z" w:id="110">
            <w:rPr>
              <w:rFonts w:ascii="Aptos" w:hAnsi="Aptos" w:eastAsia="Aptos" w:cs="Aptos"/>
            </w:rPr>
          </w:rPrChange>
        </w:rPr>
        <w:t xml:space="preserve"> Entities responsible for covering medication costs.</w:t>
      </w:r>
    </w:p>
    <w:p w:rsidRPr="00B771DD" w:rsidR="00AA265B" w:rsidP="17AB8D4A" w:rsidRDefault="672CD6C0" w14:paraId="178C3797" w14:textId="278DF50E">
      <w:pPr>
        <w:pStyle w:val="ListParagraph"/>
        <w:numPr>
          <w:ilvl w:val="0"/>
          <w:numId w:val="10"/>
        </w:numPr>
        <w:spacing w:after="0"/>
        <w:rPr>
          <w:rFonts w:eastAsia="Aptos" w:cs="Aptos"/>
          <w:sz w:val="22"/>
          <w:szCs w:val="22"/>
          <w:lang w:val="en-ZA"/>
          <w:rPrChange w:author="Samuel Pather" w:date="2025-05-09T06:11:00Z" w16du:dateUtc="2025-05-08T20:11:00Z" w:id="111">
            <w:rPr>
              <w:rFonts w:ascii="Aptos" w:hAnsi="Aptos" w:eastAsia="Aptos" w:cs="Aptos"/>
            </w:rPr>
          </w:rPrChange>
        </w:rPr>
      </w:pPr>
      <w:r w:rsidRPr="00B771DD">
        <w:rPr>
          <w:rFonts w:eastAsia="Aptos" w:cs="Aptos"/>
          <w:b/>
          <w:bCs/>
          <w:sz w:val="22"/>
          <w:szCs w:val="22"/>
          <w:lang w:val="en-ZA"/>
          <w:rPrChange w:author="Samuel Pather" w:date="2025-05-09T06:11:00Z" w16du:dateUtc="2025-05-08T20:11:00Z" w:id="112">
            <w:rPr>
              <w:rFonts w:ascii="Aptos" w:hAnsi="Aptos" w:eastAsia="Aptos" w:cs="Aptos"/>
              <w:b/>
              <w:bCs/>
            </w:rPr>
          </w:rPrChange>
        </w:rPr>
        <w:t>Regulatory Bodies:</w:t>
      </w:r>
      <w:r w:rsidRPr="00B771DD">
        <w:rPr>
          <w:rFonts w:eastAsia="Aptos" w:cs="Aptos"/>
          <w:sz w:val="22"/>
          <w:szCs w:val="22"/>
          <w:lang w:val="en-ZA"/>
          <w:rPrChange w:author="Samuel Pather" w:date="2025-05-09T06:11:00Z" w16du:dateUtc="2025-05-08T20:11:00Z" w:id="113">
            <w:rPr>
              <w:rFonts w:ascii="Aptos" w:hAnsi="Aptos" w:eastAsia="Aptos" w:cs="Aptos"/>
            </w:rPr>
          </w:rPrChange>
        </w:rPr>
        <w:t xml:space="preserve"> Entities like the South African Pharmacy Council (SAPC) and the Department of Health that govern healthcare and electronic transactions.</w:t>
      </w:r>
    </w:p>
    <w:p w:rsidRPr="00B771DD" w:rsidR="00AA265B" w:rsidP="17AB8D4A" w:rsidRDefault="672CD6C0" w14:paraId="2C903DDE" w14:textId="4D476CCB">
      <w:pPr>
        <w:pStyle w:val="ListParagraph"/>
        <w:numPr>
          <w:ilvl w:val="0"/>
          <w:numId w:val="10"/>
        </w:numPr>
        <w:spacing w:after="0"/>
        <w:rPr>
          <w:rFonts w:eastAsia="Aptos" w:cs="Aptos"/>
          <w:sz w:val="22"/>
          <w:szCs w:val="22"/>
          <w:lang w:val="en-ZA"/>
          <w:rPrChange w:author="Samuel Pather" w:date="2025-05-09T06:11:00Z" w16du:dateUtc="2025-05-08T20:11:00Z" w:id="114">
            <w:rPr>
              <w:rFonts w:ascii="Aptos" w:hAnsi="Aptos" w:eastAsia="Aptos" w:cs="Aptos"/>
            </w:rPr>
          </w:rPrChange>
        </w:rPr>
      </w:pPr>
      <w:r w:rsidRPr="00B771DD">
        <w:rPr>
          <w:rFonts w:eastAsia="Aptos" w:cs="Aptos"/>
          <w:b/>
          <w:bCs/>
          <w:sz w:val="22"/>
          <w:szCs w:val="22"/>
          <w:lang w:val="en-ZA"/>
          <w:rPrChange w:author="Samuel Pather" w:date="2025-05-09T06:11:00Z" w16du:dateUtc="2025-05-08T20:11:00Z" w:id="115">
            <w:rPr>
              <w:rFonts w:ascii="Aptos" w:hAnsi="Aptos" w:eastAsia="Aptos" w:cs="Aptos"/>
              <w:b/>
              <w:bCs/>
            </w:rPr>
          </w:rPrChange>
        </w:rPr>
        <w:t>Scrypt-O Team:</w:t>
      </w:r>
      <w:r w:rsidRPr="00B771DD">
        <w:rPr>
          <w:rFonts w:eastAsia="Aptos" w:cs="Aptos"/>
          <w:sz w:val="22"/>
          <w:szCs w:val="22"/>
          <w:lang w:val="en-ZA"/>
          <w:rPrChange w:author="Samuel Pather" w:date="2025-05-09T06:11:00Z" w16du:dateUtc="2025-05-08T20:11:00Z" w:id="116">
            <w:rPr>
              <w:rFonts w:ascii="Aptos" w:hAnsi="Aptos" w:eastAsia="Aptos" w:cs="Aptos"/>
            </w:rPr>
          </w:rPrChange>
        </w:rPr>
        <w:t xml:space="preserve"> Including developers, business management, and support staff.</w:t>
      </w:r>
    </w:p>
    <w:p w:rsidRPr="00B771DD" w:rsidR="00AA265B" w:rsidP="17AB8D4A" w:rsidRDefault="672CD6C0" w14:paraId="758DFAA3" w14:textId="2C2344F2">
      <w:pPr>
        <w:pStyle w:val="ListParagraph"/>
        <w:numPr>
          <w:ilvl w:val="0"/>
          <w:numId w:val="10"/>
        </w:numPr>
        <w:spacing w:after="0"/>
        <w:rPr>
          <w:rFonts w:eastAsia="Aptos" w:cs="Aptos"/>
          <w:sz w:val="22"/>
          <w:szCs w:val="22"/>
          <w:lang w:val="en-ZA"/>
          <w:rPrChange w:author="Samuel Pather" w:date="2025-05-09T06:11:00Z" w16du:dateUtc="2025-05-08T20:11:00Z" w:id="117">
            <w:rPr>
              <w:rFonts w:ascii="Aptos" w:hAnsi="Aptos" w:eastAsia="Aptos" w:cs="Aptos"/>
            </w:rPr>
          </w:rPrChange>
        </w:rPr>
      </w:pPr>
      <w:r w:rsidRPr="00B771DD">
        <w:rPr>
          <w:rFonts w:eastAsia="Aptos" w:cs="Aptos"/>
          <w:b/>
          <w:bCs/>
          <w:sz w:val="22"/>
          <w:szCs w:val="22"/>
          <w:lang w:val="en-ZA"/>
          <w:rPrChange w:author="Samuel Pather" w:date="2025-05-09T06:11:00Z" w16du:dateUtc="2025-05-08T20:11:00Z" w:id="118">
            <w:rPr>
              <w:rFonts w:ascii="Aptos" w:hAnsi="Aptos" w:eastAsia="Aptos" w:cs="Aptos"/>
              <w:b/>
              <w:bCs/>
            </w:rPr>
          </w:rPrChange>
        </w:rPr>
        <w:t>Third-Party Providers:</w:t>
      </w:r>
      <w:r w:rsidRPr="00B771DD">
        <w:rPr>
          <w:rFonts w:eastAsia="Aptos" w:cs="Aptos"/>
          <w:sz w:val="22"/>
          <w:szCs w:val="22"/>
          <w:lang w:val="en-ZA"/>
          <w:rPrChange w:author="Samuel Pather" w:date="2025-05-09T06:11:00Z" w16du:dateUtc="2025-05-08T20:11:00Z" w:id="119">
            <w:rPr>
              <w:rFonts w:ascii="Aptos" w:hAnsi="Aptos" w:eastAsia="Aptos" w:cs="Aptos"/>
            </w:rPr>
          </w:rPrChange>
        </w:rPr>
        <w:t xml:space="preserve"> Companies offering services like identity verification, payment gateways, and cloud infrastructure (like AWS).</w:t>
      </w:r>
    </w:p>
    <w:p w:rsidRPr="00B771DD" w:rsidR="00AA265B" w:rsidP="17AB8D4A" w:rsidRDefault="672CD6C0" w14:paraId="529B6BE4" w14:textId="11038FE8">
      <w:pPr>
        <w:spacing w:before="240" w:after="240"/>
        <w:rPr>
          <w:sz w:val="22"/>
          <w:szCs w:val="22"/>
          <w:lang w:val="en-ZA"/>
          <w:rPrChange w:author="Samuel Pather" w:date="2025-05-09T06:11:00Z" w16du:dateUtc="2025-05-08T20:11:00Z" w:id="120">
            <w:rPr/>
          </w:rPrChange>
        </w:rPr>
      </w:pPr>
      <w:r w:rsidRPr="00B771DD">
        <w:rPr>
          <w:rFonts w:eastAsia="Aptos" w:cs="Aptos"/>
          <w:b/>
          <w:bCs/>
          <w:sz w:val="22"/>
          <w:szCs w:val="22"/>
          <w:lang w:val="en-ZA"/>
          <w:rPrChange w:author="Samuel Pather" w:date="2025-05-09T06:11:00Z" w16du:dateUtc="2025-05-08T20:11:00Z" w:id="121">
            <w:rPr>
              <w:rFonts w:ascii="Aptos" w:hAnsi="Aptos" w:eastAsia="Aptos" w:cs="Aptos"/>
              <w:b/>
              <w:bCs/>
            </w:rPr>
          </w:rPrChange>
        </w:rPr>
        <w:t>4. Business Objectives</w:t>
      </w:r>
    </w:p>
    <w:p w:rsidRPr="00B771DD" w:rsidR="00AA265B" w:rsidP="17AB8D4A" w:rsidRDefault="672CD6C0" w14:paraId="2397AC5C" w14:textId="360379CC">
      <w:pPr>
        <w:spacing w:before="240" w:after="240"/>
        <w:rPr>
          <w:sz w:val="22"/>
          <w:szCs w:val="22"/>
          <w:lang w:val="en-ZA"/>
          <w:rPrChange w:author="Samuel Pather" w:date="2025-05-09T06:11:00Z" w16du:dateUtc="2025-05-08T20:11:00Z" w:id="122">
            <w:rPr/>
          </w:rPrChange>
        </w:rPr>
      </w:pPr>
      <w:r w:rsidRPr="00B771DD">
        <w:rPr>
          <w:rFonts w:eastAsia="Aptos" w:cs="Aptos"/>
          <w:sz w:val="22"/>
          <w:szCs w:val="22"/>
          <w:lang w:val="en-ZA"/>
          <w:rPrChange w:author="Samuel Pather" w:date="2025-05-09T06:11:00Z" w16du:dateUtc="2025-05-08T20:11:00Z" w:id="123">
            <w:rPr>
              <w:rFonts w:ascii="Aptos" w:hAnsi="Aptos" w:eastAsia="Aptos" w:cs="Aptos"/>
            </w:rPr>
          </w:rPrChange>
        </w:rPr>
        <w:t>Scrypt-O aims to achieve the following business objectives:</w:t>
      </w:r>
    </w:p>
    <w:p w:rsidRPr="00B771DD" w:rsidR="00DB053E" w:rsidP="17AB8D4A" w:rsidRDefault="00DB053E" w14:paraId="1790C154" w14:textId="5DFE7C44">
      <w:pPr>
        <w:pStyle w:val="ListParagraph"/>
        <w:numPr>
          <w:ilvl w:val="0"/>
          <w:numId w:val="9"/>
        </w:numPr>
        <w:spacing w:after="0"/>
        <w:rPr>
          <w:ins w:author="Samuel Pather" w:date="2025-05-08T14:25:00Z" w16du:dateUtc="2025-05-08T04:25:00Z" w:id="124"/>
          <w:rFonts w:eastAsia="Aptos" w:cs="Aptos"/>
          <w:sz w:val="22"/>
          <w:szCs w:val="22"/>
          <w:lang w:val="en-ZA"/>
          <w:rPrChange w:author="Samuel Pather" w:date="2025-05-09T06:11:00Z" w16du:dateUtc="2025-05-08T20:11:00Z" w:id="125">
            <w:rPr>
              <w:ins w:author="Samuel Pather" w:date="2025-05-08T14:25:00Z" w16du:dateUtc="2025-05-08T04:25:00Z" w:id="126"/>
              <w:rFonts w:ascii="Aptos" w:hAnsi="Aptos" w:eastAsia="Aptos" w:cs="Aptos"/>
              <w:lang w:val="en-ZA"/>
            </w:rPr>
          </w:rPrChange>
        </w:rPr>
      </w:pPr>
      <w:ins w:author="Samuel Pather" w:date="2025-05-08T14:25:00Z" w16du:dateUtc="2025-05-08T04:25:00Z" w:id="127">
        <w:r w:rsidRPr="00B771DD">
          <w:rPr>
            <w:rFonts w:eastAsia="Aptos" w:cs="Aptos"/>
            <w:sz w:val="22"/>
            <w:szCs w:val="22"/>
            <w:lang w:val="en-ZA"/>
            <w:rPrChange w:author="Samuel Pather" w:date="2025-05-09T06:11:00Z" w16du:dateUtc="2025-05-08T20:11:00Z" w:id="128">
              <w:rPr>
                <w:rFonts w:ascii="Aptos" w:hAnsi="Aptos" w:eastAsia="Aptos" w:cs="Aptos"/>
                <w:lang w:val="en-ZA"/>
              </w:rPr>
            </w:rPrChange>
          </w:rPr>
          <w:t>A</w:t>
        </w:r>
        <w:r w:rsidRPr="00B771DD" w:rsidR="009479E1">
          <w:rPr>
            <w:rFonts w:eastAsia="Aptos" w:cs="Aptos"/>
            <w:sz w:val="22"/>
            <w:szCs w:val="22"/>
            <w:lang w:val="en-ZA"/>
            <w:rPrChange w:author="Samuel Pather" w:date="2025-05-09T06:11:00Z" w16du:dateUtc="2025-05-08T20:11:00Z" w:id="129">
              <w:rPr>
                <w:rFonts w:ascii="Aptos" w:hAnsi="Aptos" w:eastAsia="Aptos" w:cs="Aptos"/>
                <w:lang w:val="en-ZA"/>
              </w:rPr>
            </w:rPrChange>
          </w:rPr>
          <w:t xml:space="preserve"> platform ecosystem with </w:t>
        </w:r>
      </w:ins>
      <w:ins w:author="Samuel Pather" w:date="2025-05-08T14:26:00Z" w16du:dateUtc="2025-05-08T04:26:00Z" w:id="130">
        <w:r w:rsidRPr="00B771DD" w:rsidR="009479E1">
          <w:rPr>
            <w:rFonts w:eastAsia="Aptos" w:cs="Aptos"/>
            <w:sz w:val="22"/>
            <w:szCs w:val="22"/>
            <w:lang w:val="en-ZA"/>
            <w:rPrChange w:author="Samuel Pather" w:date="2025-05-09T06:11:00Z" w16du:dateUtc="2025-05-08T20:11:00Z" w:id="131">
              <w:rPr>
                <w:rFonts w:ascii="Aptos" w:hAnsi="Aptos" w:eastAsia="Aptos" w:cs="Aptos"/>
                <w:lang w:val="en-ZA"/>
              </w:rPr>
            </w:rPrChange>
          </w:rPr>
          <w:t>veri</w:t>
        </w:r>
        <w:r w:rsidRPr="00B771DD" w:rsidR="00FC309B">
          <w:rPr>
            <w:rFonts w:eastAsia="Aptos" w:cs="Aptos"/>
            <w:sz w:val="22"/>
            <w:szCs w:val="22"/>
            <w:lang w:val="en-ZA"/>
            <w:rPrChange w:author="Samuel Pather" w:date="2025-05-09T06:11:00Z" w16du:dateUtc="2025-05-08T20:11:00Z" w:id="132">
              <w:rPr>
                <w:rFonts w:ascii="Aptos" w:hAnsi="Aptos" w:eastAsia="Aptos" w:cs="Aptos"/>
                <w:lang w:val="en-ZA"/>
              </w:rPr>
            </w:rPrChange>
          </w:rPr>
          <w:t>fied users and service providers.</w:t>
        </w:r>
      </w:ins>
    </w:p>
    <w:p w:rsidRPr="00B771DD" w:rsidR="00AA265B" w:rsidP="17AB8D4A" w:rsidRDefault="672CD6C0" w14:paraId="631F0831" w14:textId="2291DC57">
      <w:pPr>
        <w:pStyle w:val="ListParagraph"/>
        <w:numPr>
          <w:ilvl w:val="0"/>
          <w:numId w:val="9"/>
        </w:numPr>
        <w:spacing w:after="0"/>
        <w:rPr>
          <w:rFonts w:eastAsia="Aptos" w:cs="Aptos"/>
          <w:sz w:val="22"/>
          <w:szCs w:val="22"/>
          <w:lang w:val="en-ZA"/>
          <w:rPrChange w:author="Samuel Pather" w:date="2025-05-09T06:11:00Z" w16du:dateUtc="2025-05-08T20:11:00Z" w:id="133">
            <w:rPr>
              <w:rFonts w:ascii="Aptos" w:hAnsi="Aptos" w:eastAsia="Aptos" w:cs="Aptos"/>
            </w:rPr>
          </w:rPrChange>
        </w:rPr>
      </w:pPr>
      <w:r w:rsidRPr="00B771DD">
        <w:rPr>
          <w:rFonts w:eastAsia="Aptos" w:cs="Aptos"/>
          <w:sz w:val="22"/>
          <w:szCs w:val="22"/>
          <w:lang w:val="en-ZA"/>
          <w:rPrChange w:author="Samuel Pather" w:date="2025-05-09T06:11:00Z" w16du:dateUtc="2025-05-08T20:11:00Z" w:id="134">
            <w:rPr>
              <w:rFonts w:ascii="Aptos" w:hAnsi="Aptos" w:eastAsia="Aptos" w:cs="Aptos"/>
            </w:rPr>
          </w:rPrChange>
        </w:rPr>
        <w:t>Revolutioni</w:t>
      </w:r>
      <w:del w:author="Samuel Pather" w:date="2025-05-12T11:50:00Z" w16du:dateUtc="2025-05-12T01:50:00Z" w:id="135">
        <w:r w:rsidRPr="00B771DD" w:rsidDel="00276819">
          <w:rPr>
            <w:rFonts w:eastAsia="Aptos" w:cs="Aptos"/>
            <w:sz w:val="22"/>
            <w:szCs w:val="22"/>
            <w:lang w:val="en-ZA"/>
            <w:rPrChange w:author="Samuel Pather" w:date="2025-05-09T06:11:00Z" w16du:dateUtc="2025-05-08T20:11:00Z" w:id="136">
              <w:rPr>
                <w:rFonts w:ascii="Aptos" w:hAnsi="Aptos" w:eastAsia="Aptos" w:cs="Aptos"/>
              </w:rPr>
            </w:rPrChange>
          </w:rPr>
          <w:delText>z</w:delText>
        </w:r>
      </w:del>
      <w:ins w:author="Samuel Pather" w:date="2025-05-12T11:50:00Z" w16du:dateUtc="2025-05-12T01:50:00Z" w:id="137">
        <w:r w:rsidR="00276819">
          <w:rPr>
            <w:rFonts w:eastAsia="Aptos" w:cs="Aptos"/>
            <w:sz w:val="22"/>
            <w:szCs w:val="22"/>
            <w:lang w:val="en-ZA"/>
          </w:rPr>
          <w:t>s</w:t>
        </w:r>
      </w:ins>
      <w:r w:rsidRPr="00B771DD">
        <w:rPr>
          <w:rFonts w:eastAsia="Aptos" w:cs="Aptos"/>
          <w:sz w:val="22"/>
          <w:szCs w:val="22"/>
          <w:lang w:val="en-ZA"/>
          <w:rPrChange w:author="Samuel Pather" w:date="2025-05-09T06:11:00Z" w16du:dateUtc="2025-05-08T20:11:00Z" w:id="138">
            <w:rPr>
              <w:rFonts w:ascii="Aptos" w:hAnsi="Aptos" w:eastAsia="Aptos" w:cs="Aptos"/>
            </w:rPr>
          </w:rPrChange>
        </w:rPr>
        <w:t>e prescription orchestration.</w:t>
      </w:r>
    </w:p>
    <w:p w:rsidRPr="00B771DD" w:rsidR="00AA265B" w:rsidP="17AB8D4A" w:rsidRDefault="672CD6C0" w14:paraId="03D53FDF" w14:textId="5D26F1DF">
      <w:pPr>
        <w:pStyle w:val="ListParagraph"/>
        <w:numPr>
          <w:ilvl w:val="0"/>
          <w:numId w:val="9"/>
        </w:numPr>
        <w:spacing w:after="0"/>
        <w:rPr>
          <w:rFonts w:eastAsia="Aptos" w:cs="Aptos"/>
          <w:sz w:val="22"/>
          <w:szCs w:val="22"/>
          <w:lang w:val="en-ZA"/>
          <w:rPrChange w:author="Samuel Pather" w:date="2025-05-09T06:11:00Z" w16du:dateUtc="2025-05-08T20:11:00Z" w:id="139">
            <w:rPr>
              <w:rFonts w:ascii="Aptos" w:hAnsi="Aptos" w:eastAsia="Aptos" w:cs="Aptos"/>
            </w:rPr>
          </w:rPrChange>
        </w:rPr>
      </w:pPr>
      <w:r w:rsidRPr="00B771DD">
        <w:rPr>
          <w:rFonts w:eastAsia="Aptos" w:cs="Aptos"/>
          <w:sz w:val="22"/>
          <w:szCs w:val="22"/>
          <w:lang w:val="en-ZA"/>
          <w:rPrChange w:author="Samuel Pather" w:date="2025-05-09T06:11:00Z" w16du:dateUtc="2025-05-08T20:11:00Z" w:id="140">
            <w:rPr>
              <w:rFonts w:ascii="Aptos" w:hAnsi="Aptos" w:eastAsia="Aptos" w:cs="Aptos"/>
            </w:rPr>
          </w:rPrChange>
        </w:rPr>
        <w:t>Boost medication adherence for patients.</w:t>
      </w:r>
    </w:p>
    <w:p w:rsidRPr="00B771DD" w:rsidR="00AA265B" w:rsidP="17AB8D4A" w:rsidRDefault="672CD6C0" w14:paraId="175FD82A" w14:textId="2E0DBB4A">
      <w:pPr>
        <w:pStyle w:val="ListParagraph"/>
        <w:numPr>
          <w:ilvl w:val="0"/>
          <w:numId w:val="9"/>
        </w:numPr>
        <w:spacing w:after="0"/>
        <w:rPr>
          <w:rFonts w:eastAsia="Aptos" w:cs="Aptos"/>
          <w:sz w:val="22"/>
          <w:szCs w:val="22"/>
          <w:lang w:val="en-ZA"/>
          <w:rPrChange w:author="Samuel Pather" w:date="2025-05-09T06:11:00Z" w16du:dateUtc="2025-05-08T20:11:00Z" w:id="141">
            <w:rPr>
              <w:rFonts w:ascii="Aptos" w:hAnsi="Aptos" w:eastAsia="Aptos" w:cs="Aptos"/>
            </w:rPr>
          </w:rPrChange>
        </w:rPr>
      </w:pPr>
      <w:r w:rsidRPr="00B771DD">
        <w:rPr>
          <w:rFonts w:eastAsia="Aptos" w:cs="Aptos"/>
          <w:sz w:val="22"/>
          <w:szCs w:val="22"/>
          <w:lang w:val="en-ZA"/>
          <w:rPrChange w:author="Samuel Pather" w:date="2025-05-09T06:11:00Z" w16du:dateUtc="2025-05-08T20:11:00Z" w:id="142">
            <w:rPr>
              <w:rFonts w:ascii="Aptos" w:hAnsi="Aptos" w:eastAsia="Aptos" w:cs="Aptos"/>
            </w:rPr>
          </w:rPrChange>
        </w:rPr>
        <w:t>Empower patient choice in where they get their medication.</w:t>
      </w:r>
    </w:p>
    <w:p w:rsidRPr="00B771DD" w:rsidR="00AA265B" w:rsidP="17AB8D4A" w:rsidRDefault="672CD6C0" w14:paraId="5472580B" w14:textId="1432092F">
      <w:pPr>
        <w:pStyle w:val="ListParagraph"/>
        <w:numPr>
          <w:ilvl w:val="0"/>
          <w:numId w:val="9"/>
        </w:numPr>
        <w:spacing w:after="0"/>
        <w:rPr>
          <w:rFonts w:eastAsia="Aptos" w:cs="Aptos"/>
          <w:sz w:val="22"/>
          <w:szCs w:val="22"/>
          <w:lang w:val="en-ZA"/>
          <w:rPrChange w:author="Samuel Pather" w:date="2025-05-09T06:11:00Z" w16du:dateUtc="2025-05-08T20:11:00Z" w:id="143">
            <w:rPr>
              <w:rFonts w:ascii="Aptos" w:hAnsi="Aptos" w:eastAsia="Aptos" w:cs="Aptos"/>
            </w:rPr>
          </w:rPrChange>
        </w:rPr>
      </w:pPr>
      <w:r w:rsidRPr="00B771DD">
        <w:rPr>
          <w:rFonts w:eastAsia="Aptos" w:cs="Aptos"/>
          <w:sz w:val="22"/>
          <w:szCs w:val="22"/>
          <w:lang w:val="en-ZA"/>
          <w:rPrChange w:author="Samuel Pather" w:date="2025-05-09T06:11:00Z" w16du:dateUtc="2025-05-08T20:11:00Z" w:id="144">
            <w:rPr>
              <w:rFonts w:ascii="Aptos" w:hAnsi="Aptos" w:eastAsia="Aptos" w:cs="Aptos"/>
            </w:rPr>
          </w:rPrChange>
        </w:rPr>
        <w:t>Support independent pharmacies and help them compete.</w:t>
      </w:r>
    </w:p>
    <w:p w:rsidRPr="00B771DD" w:rsidR="00AA265B" w:rsidP="17AB8D4A" w:rsidRDefault="672CD6C0" w14:paraId="58B58EE1" w14:textId="1FEBFA6B">
      <w:pPr>
        <w:pStyle w:val="ListParagraph"/>
        <w:numPr>
          <w:ilvl w:val="0"/>
          <w:numId w:val="9"/>
        </w:numPr>
        <w:spacing w:after="0"/>
        <w:rPr>
          <w:rFonts w:eastAsia="Aptos" w:cs="Aptos"/>
          <w:sz w:val="22"/>
          <w:szCs w:val="22"/>
          <w:lang w:val="en-ZA"/>
          <w:rPrChange w:author="Samuel Pather" w:date="2025-05-09T06:11:00Z" w16du:dateUtc="2025-05-08T20:11:00Z" w:id="145">
            <w:rPr>
              <w:rFonts w:ascii="Aptos" w:hAnsi="Aptos" w:eastAsia="Aptos" w:cs="Aptos"/>
            </w:rPr>
          </w:rPrChange>
        </w:rPr>
      </w:pPr>
      <w:r w:rsidRPr="00B771DD">
        <w:rPr>
          <w:rFonts w:eastAsia="Aptos" w:cs="Aptos"/>
          <w:sz w:val="22"/>
          <w:szCs w:val="22"/>
          <w:lang w:val="en-ZA"/>
          <w:rPrChange w:author="Samuel Pather" w:date="2025-05-09T06:11:00Z" w16du:dateUtc="2025-05-08T20:11:00Z" w:id="146">
            <w:rPr>
              <w:rFonts w:ascii="Aptos" w:hAnsi="Aptos" w:eastAsia="Aptos" w:cs="Aptos"/>
            </w:rPr>
          </w:rPrChange>
        </w:rPr>
        <w:t>Increase pharmacy reach and revenue.</w:t>
      </w:r>
    </w:p>
    <w:p w:rsidRPr="00B771DD" w:rsidR="00AA265B" w:rsidP="17AB8D4A" w:rsidRDefault="672CD6C0" w14:paraId="03C12FEF" w14:textId="3E718850">
      <w:pPr>
        <w:pStyle w:val="ListParagraph"/>
        <w:numPr>
          <w:ilvl w:val="0"/>
          <w:numId w:val="9"/>
        </w:numPr>
        <w:spacing w:after="0"/>
        <w:rPr>
          <w:rFonts w:eastAsia="Aptos" w:cs="Aptos"/>
          <w:sz w:val="22"/>
          <w:szCs w:val="22"/>
          <w:lang w:val="en-ZA"/>
          <w:rPrChange w:author="Samuel Pather" w:date="2025-05-09T06:11:00Z" w16du:dateUtc="2025-05-08T20:11:00Z" w:id="147">
            <w:rPr>
              <w:rFonts w:ascii="Aptos" w:hAnsi="Aptos" w:eastAsia="Aptos" w:cs="Aptos"/>
            </w:rPr>
          </w:rPrChange>
        </w:rPr>
      </w:pPr>
      <w:r w:rsidRPr="00B771DD">
        <w:rPr>
          <w:rFonts w:eastAsia="Aptos" w:cs="Aptos"/>
          <w:sz w:val="22"/>
          <w:szCs w:val="22"/>
          <w:lang w:val="en-ZA"/>
          <w:rPrChange w:author="Samuel Pather" w:date="2025-05-09T06:11:00Z" w16du:dateUtc="2025-05-08T20:11:00Z" w:id="148">
            <w:rPr>
              <w:rFonts w:ascii="Aptos" w:hAnsi="Aptos" w:eastAsia="Aptos" w:cs="Aptos"/>
            </w:rPr>
          </w:rPrChange>
        </w:rPr>
        <w:t>Improve pharmacy efficiency and reduce administrative burdens.</w:t>
      </w:r>
    </w:p>
    <w:p w:rsidRPr="00B771DD" w:rsidR="00AA265B" w:rsidP="17AB8D4A" w:rsidRDefault="672CD6C0" w14:paraId="6E9DB45D" w14:textId="1084D203">
      <w:pPr>
        <w:pStyle w:val="ListParagraph"/>
        <w:numPr>
          <w:ilvl w:val="0"/>
          <w:numId w:val="9"/>
        </w:numPr>
        <w:spacing w:after="0"/>
        <w:rPr>
          <w:rFonts w:eastAsia="Aptos" w:cs="Aptos"/>
          <w:sz w:val="22"/>
          <w:szCs w:val="22"/>
          <w:lang w:val="en-ZA"/>
          <w:rPrChange w:author="Samuel Pather" w:date="2025-05-09T06:11:00Z" w16du:dateUtc="2025-05-08T20:11:00Z" w:id="149">
            <w:rPr>
              <w:rFonts w:ascii="Aptos" w:hAnsi="Aptos" w:eastAsia="Aptos" w:cs="Aptos"/>
            </w:rPr>
          </w:rPrChange>
        </w:rPr>
      </w:pPr>
      <w:r w:rsidRPr="00B771DD">
        <w:rPr>
          <w:rFonts w:eastAsia="Aptos" w:cs="Aptos"/>
          <w:sz w:val="22"/>
          <w:szCs w:val="22"/>
          <w:lang w:val="en-ZA"/>
          <w:rPrChange w:author="Samuel Pather" w:date="2025-05-09T06:11:00Z" w16du:dateUtc="2025-05-08T20:11:00Z" w:id="150">
            <w:rPr>
              <w:rFonts w:ascii="Aptos" w:hAnsi="Aptos" w:eastAsia="Aptos" w:cs="Aptos"/>
            </w:rPr>
          </w:rPrChange>
        </w:rPr>
        <w:t xml:space="preserve">Simplify the patient's customer journey for prescription </w:t>
      </w:r>
      <w:del w:author="Samuel Pather" w:date="2025-05-08T14:24:00Z" w16du:dateUtc="2025-05-08T04:24:00Z" w:id="151">
        <w:r w:rsidRPr="00B771DD" w:rsidDel="00E2746B">
          <w:rPr>
            <w:rFonts w:eastAsia="Aptos" w:cs="Aptos"/>
            <w:sz w:val="22"/>
            <w:szCs w:val="22"/>
            <w:lang w:val="en-ZA"/>
            <w:rPrChange w:author="Samuel Pather" w:date="2025-05-09T06:11:00Z" w16du:dateUtc="2025-05-08T20:11:00Z" w:id="152">
              <w:rPr>
                <w:rFonts w:ascii="Aptos" w:hAnsi="Aptos" w:eastAsia="Aptos" w:cs="Aptos"/>
              </w:rPr>
            </w:rPrChange>
          </w:rPr>
          <w:delText>fulfillment</w:delText>
        </w:r>
      </w:del>
      <w:ins w:author="Samuel Pather" w:date="2025-05-08T14:24:00Z" w16du:dateUtc="2025-05-08T04:24:00Z" w:id="153">
        <w:r w:rsidRPr="00B771DD" w:rsidR="00E2746B">
          <w:rPr>
            <w:rFonts w:eastAsia="Aptos" w:cs="Aptos"/>
            <w:sz w:val="22"/>
            <w:szCs w:val="22"/>
            <w:lang w:val="en-ZA"/>
            <w:rPrChange w:author="Samuel Pather" w:date="2025-05-09T06:11:00Z" w16du:dateUtc="2025-05-08T20:11:00Z" w:id="154">
              <w:rPr>
                <w:rFonts w:ascii="Aptos" w:hAnsi="Aptos" w:eastAsia="Aptos" w:cs="Aptos"/>
                <w:lang w:val="en-ZA"/>
              </w:rPr>
            </w:rPrChange>
          </w:rPr>
          <w:t>fulfilment</w:t>
        </w:r>
      </w:ins>
      <w:r w:rsidRPr="00B771DD">
        <w:rPr>
          <w:rFonts w:eastAsia="Aptos" w:cs="Aptos"/>
          <w:sz w:val="22"/>
          <w:szCs w:val="22"/>
          <w:lang w:val="en-ZA"/>
          <w:rPrChange w:author="Samuel Pather" w:date="2025-05-09T06:11:00Z" w16du:dateUtc="2025-05-08T20:11:00Z" w:id="155">
            <w:rPr>
              <w:rFonts w:ascii="Aptos" w:hAnsi="Aptos" w:eastAsia="Aptos" w:cs="Aptos"/>
            </w:rPr>
          </w:rPrChange>
        </w:rPr>
        <w:t>.</w:t>
      </w:r>
    </w:p>
    <w:p w:rsidRPr="00B771DD" w:rsidR="00AA265B" w:rsidP="17AB8D4A" w:rsidRDefault="672CD6C0" w14:paraId="0BCB8E9D" w14:textId="0BC7A423">
      <w:pPr>
        <w:pStyle w:val="ListParagraph"/>
        <w:numPr>
          <w:ilvl w:val="0"/>
          <w:numId w:val="9"/>
        </w:numPr>
        <w:spacing w:after="0"/>
        <w:rPr>
          <w:rFonts w:eastAsia="Aptos" w:cs="Aptos"/>
          <w:sz w:val="22"/>
          <w:szCs w:val="22"/>
          <w:lang w:val="en-ZA"/>
          <w:rPrChange w:author="Samuel Pather" w:date="2025-05-09T06:11:00Z" w16du:dateUtc="2025-05-08T20:11:00Z" w:id="156">
            <w:rPr>
              <w:rFonts w:ascii="Aptos" w:hAnsi="Aptos" w:eastAsia="Aptos" w:cs="Aptos"/>
            </w:rPr>
          </w:rPrChange>
        </w:rPr>
      </w:pPr>
      <w:r w:rsidRPr="00B771DD">
        <w:rPr>
          <w:rFonts w:eastAsia="Aptos" w:cs="Aptos"/>
          <w:sz w:val="22"/>
          <w:szCs w:val="22"/>
          <w:lang w:val="en-ZA"/>
          <w:rPrChange w:author="Samuel Pather" w:date="2025-05-09T06:11:00Z" w16du:dateUtc="2025-05-08T20:11:00Z" w:id="157">
            <w:rPr>
              <w:rFonts w:ascii="Aptos" w:hAnsi="Aptos" w:eastAsia="Aptos" w:cs="Aptos"/>
            </w:rPr>
          </w:rPrChange>
        </w:rPr>
        <w:t>Optimi</w:t>
      </w:r>
      <w:del w:author="Samuel Pather" w:date="2025-05-12T11:50:00Z" w16du:dateUtc="2025-05-12T01:50:00Z" w:id="158">
        <w:r w:rsidRPr="00B771DD" w:rsidDel="00276819">
          <w:rPr>
            <w:rFonts w:eastAsia="Aptos" w:cs="Aptos"/>
            <w:sz w:val="22"/>
            <w:szCs w:val="22"/>
            <w:lang w:val="en-ZA"/>
            <w:rPrChange w:author="Samuel Pather" w:date="2025-05-09T06:11:00Z" w16du:dateUtc="2025-05-08T20:11:00Z" w:id="159">
              <w:rPr>
                <w:rFonts w:ascii="Aptos" w:hAnsi="Aptos" w:eastAsia="Aptos" w:cs="Aptos"/>
              </w:rPr>
            </w:rPrChange>
          </w:rPr>
          <w:delText>z</w:delText>
        </w:r>
      </w:del>
      <w:ins w:author="Samuel Pather" w:date="2025-05-12T11:50:00Z" w16du:dateUtc="2025-05-12T01:50:00Z" w:id="160">
        <w:r w:rsidR="00276819">
          <w:rPr>
            <w:rFonts w:eastAsia="Aptos" w:cs="Aptos"/>
            <w:sz w:val="22"/>
            <w:szCs w:val="22"/>
            <w:lang w:val="en-ZA"/>
          </w:rPr>
          <w:t>s</w:t>
        </w:r>
      </w:ins>
      <w:r w:rsidRPr="00B771DD">
        <w:rPr>
          <w:rFonts w:eastAsia="Aptos" w:cs="Aptos"/>
          <w:sz w:val="22"/>
          <w:szCs w:val="22"/>
          <w:lang w:val="en-ZA"/>
          <w:rPrChange w:author="Samuel Pather" w:date="2025-05-09T06:11:00Z" w16du:dateUtc="2025-05-08T20:11:00Z" w:id="161">
            <w:rPr>
              <w:rFonts w:ascii="Aptos" w:hAnsi="Aptos" w:eastAsia="Aptos" w:cs="Aptos"/>
            </w:rPr>
          </w:rPrChange>
        </w:rPr>
        <w:t xml:space="preserve">e pharmacy </w:t>
      </w:r>
      <w:del w:author="Samuel Pather" w:date="2025-05-08T14:24:00Z" w16du:dateUtc="2025-05-08T04:24:00Z" w:id="162">
        <w:r w:rsidRPr="00B771DD" w:rsidDel="00E2746B">
          <w:rPr>
            <w:rFonts w:eastAsia="Aptos" w:cs="Aptos"/>
            <w:sz w:val="22"/>
            <w:szCs w:val="22"/>
            <w:lang w:val="en-ZA"/>
            <w:rPrChange w:author="Samuel Pather" w:date="2025-05-09T06:11:00Z" w16du:dateUtc="2025-05-08T20:11:00Z" w:id="163">
              <w:rPr>
                <w:rFonts w:ascii="Aptos" w:hAnsi="Aptos" w:eastAsia="Aptos" w:cs="Aptos"/>
              </w:rPr>
            </w:rPrChange>
          </w:rPr>
          <w:delText>fulfillment</w:delText>
        </w:r>
      </w:del>
      <w:ins w:author="Samuel Pather" w:date="2025-05-08T14:24:00Z" w16du:dateUtc="2025-05-08T04:24:00Z" w:id="164">
        <w:r w:rsidRPr="00B771DD" w:rsidR="00E2746B">
          <w:rPr>
            <w:rFonts w:eastAsia="Aptos" w:cs="Aptos"/>
            <w:sz w:val="22"/>
            <w:szCs w:val="22"/>
            <w:lang w:val="en-ZA"/>
            <w:rPrChange w:author="Samuel Pather" w:date="2025-05-09T06:11:00Z" w16du:dateUtc="2025-05-08T20:11:00Z" w:id="165">
              <w:rPr>
                <w:rFonts w:ascii="Aptos" w:hAnsi="Aptos" w:eastAsia="Aptos" w:cs="Aptos"/>
                <w:lang w:val="en-ZA"/>
              </w:rPr>
            </w:rPrChange>
          </w:rPr>
          <w:t>fulfilment</w:t>
        </w:r>
      </w:ins>
      <w:r w:rsidRPr="00B771DD">
        <w:rPr>
          <w:rFonts w:eastAsia="Aptos" w:cs="Aptos"/>
          <w:sz w:val="22"/>
          <w:szCs w:val="22"/>
          <w:lang w:val="en-ZA"/>
          <w:rPrChange w:author="Samuel Pather" w:date="2025-05-09T06:11:00Z" w16du:dateUtc="2025-05-08T20:11:00Z" w:id="166">
            <w:rPr>
              <w:rFonts w:ascii="Aptos" w:hAnsi="Aptos" w:eastAsia="Aptos" w:cs="Aptos"/>
            </w:rPr>
          </w:rPrChange>
        </w:rPr>
        <w:t xml:space="preserve"> processes.</w:t>
      </w:r>
    </w:p>
    <w:p w:rsidRPr="00B771DD" w:rsidR="00AA265B" w:rsidP="17AB8D4A" w:rsidRDefault="672CD6C0" w14:paraId="5AAC0355" w14:textId="051D4F81">
      <w:pPr>
        <w:pStyle w:val="ListParagraph"/>
        <w:numPr>
          <w:ilvl w:val="0"/>
          <w:numId w:val="9"/>
        </w:numPr>
        <w:spacing w:after="0"/>
        <w:rPr>
          <w:rFonts w:eastAsia="Aptos" w:cs="Aptos"/>
          <w:sz w:val="22"/>
          <w:szCs w:val="22"/>
          <w:lang w:val="en-ZA"/>
          <w:rPrChange w:author="Samuel Pather" w:date="2025-05-09T06:11:00Z" w16du:dateUtc="2025-05-08T20:11:00Z" w:id="167">
            <w:rPr>
              <w:rFonts w:ascii="Aptos" w:hAnsi="Aptos" w:eastAsia="Aptos" w:cs="Aptos"/>
            </w:rPr>
          </w:rPrChange>
        </w:rPr>
      </w:pPr>
      <w:r w:rsidRPr="00B771DD">
        <w:rPr>
          <w:rFonts w:eastAsia="Aptos" w:cs="Aptos"/>
          <w:sz w:val="22"/>
          <w:szCs w:val="22"/>
          <w:lang w:val="en-ZA"/>
          <w:rPrChange w:author="Samuel Pather" w:date="2025-05-09T06:11:00Z" w16du:dateUtc="2025-05-08T20:11:00Z" w:id="168">
            <w:rPr>
              <w:rFonts w:ascii="Aptos" w:hAnsi="Aptos" w:eastAsia="Aptos" w:cs="Aptos"/>
            </w:rPr>
          </w:rPrChange>
        </w:rPr>
        <w:t>Improve patient health outcomes through better adherence and potentially contraindication checking.</w:t>
      </w:r>
    </w:p>
    <w:p w:rsidRPr="00B771DD" w:rsidR="00AA265B" w:rsidP="17AB8D4A" w:rsidRDefault="672CD6C0" w14:paraId="34895195" w14:textId="258D3F0C">
      <w:pPr>
        <w:pStyle w:val="ListParagraph"/>
        <w:numPr>
          <w:ilvl w:val="0"/>
          <w:numId w:val="9"/>
        </w:numPr>
        <w:spacing w:after="0"/>
        <w:rPr>
          <w:rFonts w:eastAsia="Aptos" w:cs="Aptos"/>
          <w:sz w:val="22"/>
          <w:szCs w:val="22"/>
          <w:lang w:val="en-ZA"/>
          <w:rPrChange w:author="Samuel Pather" w:date="2025-05-09T06:11:00Z" w16du:dateUtc="2025-05-08T20:11:00Z" w:id="169">
            <w:rPr>
              <w:rFonts w:ascii="Aptos" w:hAnsi="Aptos" w:eastAsia="Aptos" w:cs="Aptos"/>
            </w:rPr>
          </w:rPrChange>
        </w:rPr>
      </w:pPr>
      <w:r w:rsidRPr="00B771DD">
        <w:rPr>
          <w:rFonts w:eastAsia="Aptos" w:cs="Aptos"/>
          <w:sz w:val="22"/>
          <w:szCs w:val="22"/>
          <w:lang w:val="en-ZA"/>
          <w:rPrChange w:author="Samuel Pather" w:date="2025-05-09T06:11:00Z" w16du:dateUtc="2025-05-08T20:11:00Z" w:id="170">
            <w:rPr>
              <w:rFonts w:ascii="Aptos" w:hAnsi="Aptos" w:eastAsia="Aptos" w:cs="Aptos"/>
            </w:rPr>
          </w:rPrChange>
        </w:rPr>
        <w:t>Address security and privacy concerns in prescription management.</w:t>
      </w:r>
    </w:p>
    <w:p w:rsidRPr="00B771DD" w:rsidR="00AA265B" w:rsidP="17AB8D4A" w:rsidRDefault="672CD6C0" w14:paraId="38ACBDAC" w14:textId="38F82885">
      <w:pPr>
        <w:pStyle w:val="ListParagraph"/>
        <w:numPr>
          <w:ilvl w:val="0"/>
          <w:numId w:val="9"/>
        </w:numPr>
        <w:spacing w:after="0"/>
        <w:rPr>
          <w:rFonts w:eastAsia="Aptos" w:cs="Aptos"/>
          <w:sz w:val="22"/>
          <w:szCs w:val="22"/>
          <w:lang w:val="en-ZA"/>
          <w:rPrChange w:author="Samuel Pather" w:date="2025-05-09T06:11:00Z" w16du:dateUtc="2025-05-08T20:11:00Z" w:id="171">
            <w:rPr>
              <w:rFonts w:ascii="Aptos" w:hAnsi="Aptos" w:eastAsia="Aptos" w:cs="Aptos"/>
            </w:rPr>
          </w:rPrChange>
        </w:rPr>
      </w:pPr>
      <w:r w:rsidRPr="00B771DD">
        <w:rPr>
          <w:rFonts w:eastAsia="Aptos" w:cs="Aptos"/>
          <w:sz w:val="22"/>
          <w:szCs w:val="22"/>
          <w:lang w:val="en-ZA"/>
          <w:rPrChange w:author="Samuel Pather" w:date="2025-05-09T06:11:00Z" w16du:dateUtc="2025-05-08T20:11:00Z" w:id="172">
            <w:rPr>
              <w:rFonts w:ascii="Aptos" w:hAnsi="Aptos" w:eastAsia="Aptos" w:cs="Aptos"/>
            </w:rPr>
          </w:rPrChange>
        </w:rPr>
        <w:t>Provide a more cost-effective solution for pharmacies compared to existing systems.</w:t>
      </w:r>
    </w:p>
    <w:p w:rsidRPr="00B771DD" w:rsidR="00AA265B" w:rsidP="17AB8D4A" w:rsidRDefault="672CD6C0" w14:paraId="0070F31B" w14:textId="3BFDE198">
      <w:pPr>
        <w:pStyle w:val="ListParagraph"/>
        <w:numPr>
          <w:ilvl w:val="0"/>
          <w:numId w:val="9"/>
        </w:numPr>
        <w:spacing w:after="0"/>
        <w:rPr>
          <w:rFonts w:eastAsia="Aptos" w:cs="Aptos"/>
          <w:sz w:val="22"/>
          <w:szCs w:val="22"/>
          <w:lang w:val="en-ZA"/>
          <w:rPrChange w:author="Samuel Pather" w:date="2025-05-09T06:11:00Z" w16du:dateUtc="2025-05-08T20:11:00Z" w:id="173">
            <w:rPr>
              <w:rFonts w:ascii="Aptos" w:hAnsi="Aptos" w:eastAsia="Aptos" w:cs="Aptos"/>
            </w:rPr>
          </w:rPrChange>
        </w:rPr>
      </w:pPr>
      <w:r w:rsidRPr="00B771DD">
        <w:rPr>
          <w:rFonts w:eastAsia="Aptos" w:cs="Aptos"/>
          <w:sz w:val="22"/>
          <w:szCs w:val="22"/>
          <w:lang w:val="en-ZA"/>
          <w:rPrChange w:author="Samuel Pather" w:date="2025-05-09T06:11:00Z" w16du:dateUtc="2025-05-08T20:11:00Z" w:id="174">
            <w:rPr>
              <w:rFonts w:ascii="Aptos" w:hAnsi="Aptos" w:eastAsia="Aptos" w:cs="Aptos"/>
            </w:rPr>
          </w:rPrChange>
        </w:rPr>
        <w:t>Streamline workflow for both patients and pharmacies.</w:t>
      </w:r>
    </w:p>
    <w:p w:rsidRPr="00B771DD" w:rsidR="00AA265B" w:rsidP="17AB8D4A" w:rsidRDefault="672CD6C0" w14:paraId="161EF795" w14:textId="68C46F82">
      <w:pPr>
        <w:pStyle w:val="ListParagraph"/>
        <w:numPr>
          <w:ilvl w:val="0"/>
          <w:numId w:val="9"/>
        </w:numPr>
        <w:spacing w:after="0"/>
        <w:rPr>
          <w:rFonts w:eastAsia="Aptos" w:cs="Aptos"/>
          <w:sz w:val="22"/>
          <w:szCs w:val="22"/>
          <w:lang w:val="en-ZA"/>
          <w:rPrChange w:author="Samuel Pather" w:date="2025-05-09T06:11:00Z" w16du:dateUtc="2025-05-08T20:11:00Z" w:id="175">
            <w:rPr>
              <w:rFonts w:ascii="Aptos" w:hAnsi="Aptos" w:eastAsia="Aptos" w:cs="Aptos"/>
            </w:rPr>
          </w:rPrChange>
        </w:rPr>
      </w:pPr>
      <w:r w:rsidRPr="00B771DD">
        <w:rPr>
          <w:rFonts w:eastAsia="Aptos" w:cs="Aptos"/>
          <w:sz w:val="22"/>
          <w:szCs w:val="22"/>
          <w:lang w:val="en-ZA"/>
          <w:rPrChange w:author="Samuel Pather" w:date="2025-05-09T06:11:00Z" w16du:dateUtc="2025-05-08T20:11:00Z" w:id="176">
            <w:rPr>
              <w:rFonts w:ascii="Aptos" w:hAnsi="Aptos" w:eastAsia="Aptos" w:cs="Aptos"/>
            </w:rPr>
          </w:rPrChange>
        </w:rPr>
        <w:t>Reduce prescription fraud and abuse.</w:t>
      </w:r>
    </w:p>
    <w:p w:rsidRPr="00B771DD" w:rsidR="00AA265B" w:rsidP="17AB8D4A" w:rsidRDefault="672CD6C0" w14:paraId="5BEFFA44" w14:textId="1B73597D">
      <w:pPr>
        <w:pStyle w:val="ListParagraph"/>
        <w:numPr>
          <w:ilvl w:val="0"/>
          <w:numId w:val="9"/>
        </w:numPr>
        <w:spacing w:after="0"/>
        <w:rPr>
          <w:rFonts w:eastAsia="Aptos" w:cs="Aptos"/>
          <w:sz w:val="22"/>
          <w:szCs w:val="22"/>
          <w:lang w:val="en-ZA"/>
          <w:rPrChange w:author="Samuel Pather" w:date="2025-05-09T06:11:00Z" w16du:dateUtc="2025-05-08T20:11:00Z" w:id="177">
            <w:rPr>
              <w:rFonts w:ascii="Aptos" w:hAnsi="Aptos" w:eastAsia="Aptos" w:cs="Aptos"/>
            </w:rPr>
          </w:rPrChange>
        </w:rPr>
      </w:pPr>
      <w:r w:rsidRPr="00B771DD">
        <w:rPr>
          <w:rFonts w:eastAsia="Aptos" w:cs="Aptos"/>
          <w:sz w:val="22"/>
          <w:szCs w:val="22"/>
          <w:lang w:val="en-ZA"/>
          <w:rPrChange w:author="Samuel Pather" w:date="2025-05-09T06:11:00Z" w16du:dateUtc="2025-05-08T20:11:00Z" w:id="178">
            <w:rPr>
              <w:rFonts w:ascii="Aptos" w:hAnsi="Aptos" w:eastAsia="Aptos" w:cs="Aptos"/>
            </w:rPr>
          </w:rPrChange>
        </w:rPr>
        <w:t xml:space="preserve">Enable quicker prescription </w:t>
      </w:r>
      <w:del w:author="Samuel Pather" w:date="2025-05-08T14:25:00Z" w16du:dateUtc="2025-05-08T04:25:00Z" w:id="179">
        <w:r w:rsidRPr="00B771DD" w:rsidDel="00DB053E">
          <w:rPr>
            <w:rFonts w:eastAsia="Aptos" w:cs="Aptos"/>
            <w:sz w:val="22"/>
            <w:szCs w:val="22"/>
            <w:lang w:val="en-ZA"/>
            <w:rPrChange w:author="Samuel Pather" w:date="2025-05-09T06:11:00Z" w16du:dateUtc="2025-05-08T20:11:00Z" w:id="180">
              <w:rPr>
                <w:rFonts w:ascii="Aptos" w:hAnsi="Aptos" w:eastAsia="Aptos" w:cs="Aptos"/>
              </w:rPr>
            </w:rPrChange>
          </w:rPr>
          <w:delText>fulfillment</w:delText>
        </w:r>
      </w:del>
      <w:ins w:author="Samuel Pather" w:date="2025-05-08T14:25:00Z" w16du:dateUtc="2025-05-08T04:25:00Z" w:id="181">
        <w:r w:rsidRPr="00B771DD" w:rsidR="00DB053E">
          <w:rPr>
            <w:rFonts w:eastAsia="Aptos" w:cs="Aptos"/>
            <w:sz w:val="22"/>
            <w:szCs w:val="22"/>
            <w:lang w:val="en-ZA"/>
            <w:rPrChange w:author="Samuel Pather" w:date="2025-05-09T06:11:00Z" w16du:dateUtc="2025-05-08T20:11:00Z" w:id="182">
              <w:rPr>
                <w:rFonts w:ascii="Aptos" w:hAnsi="Aptos" w:eastAsia="Aptos" w:cs="Aptos"/>
                <w:lang w:val="en-ZA"/>
              </w:rPr>
            </w:rPrChange>
          </w:rPr>
          <w:t>fulfilment</w:t>
        </w:r>
      </w:ins>
      <w:r w:rsidRPr="00B771DD">
        <w:rPr>
          <w:rFonts w:eastAsia="Aptos" w:cs="Aptos"/>
          <w:sz w:val="22"/>
          <w:szCs w:val="22"/>
          <w:lang w:val="en-ZA"/>
          <w:rPrChange w:author="Samuel Pather" w:date="2025-05-09T06:11:00Z" w16du:dateUtc="2025-05-08T20:11:00Z" w:id="183">
            <w:rPr>
              <w:rFonts w:ascii="Aptos" w:hAnsi="Aptos" w:eastAsia="Aptos" w:cs="Aptos"/>
            </w:rPr>
          </w:rPrChange>
        </w:rPr>
        <w:t>.</w:t>
      </w:r>
    </w:p>
    <w:p w:rsidRPr="00B771DD" w:rsidR="00AA265B" w:rsidP="17AB8D4A" w:rsidRDefault="672CD6C0" w14:paraId="5A72BAFA" w14:textId="77EF1F57">
      <w:pPr>
        <w:spacing w:before="240" w:after="240"/>
        <w:rPr>
          <w:sz w:val="22"/>
          <w:szCs w:val="22"/>
          <w:lang w:val="en-ZA"/>
          <w:rPrChange w:author="Samuel Pather" w:date="2025-05-09T06:11:00Z" w16du:dateUtc="2025-05-08T20:11:00Z" w:id="184">
            <w:rPr/>
          </w:rPrChange>
        </w:rPr>
      </w:pPr>
      <w:r w:rsidRPr="00B771DD">
        <w:rPr>
          <w:rFonts w:eastAsia="Aptos" w:cs="Aptos"/>
          <w:b/>
          <w:bCs/>
          <w:sz w:val="22"/>
          <w:szCs w:val="22"/>
          <w:lang w:val="en-ZA"/>
          <w:rPrChange w:author="Samuel Pather" w:date="2025-05-09T06:11:00Z" w16du:dateUtc="2025-05-08T20:11:00Z" w:id="185">
            <w:rPr>
              <w:rFonts w:ascii="Aptos" w:hAnsi="Aptos" w:eastAsia="Aptos" w:cs="Aptos"/>
              <w:b/>
              <w:bCs/>
            </w:rPr>
          </w:rPrChange>
        </w:rPr>
        <w:t>5. User Stories / Requirements</w:t>
      </w:r>
    </w:p>
    <w:p w:rsidRPr="00B771DD" w:rsidR="00AA265B" w:rsidP="17AB8D4A" w:rsidRDefault="672CD6C0" w14:paraId="5548135E" w14:textId="5155A364">
      <w:pPr>
        <w:spacing w:before="240" w:after="240"/>
        <w:rPr>
          <w:sz w:val="22"/>
          <w:szCs w:val="22"/>
          <w:lang w:val="en-ZA"/>
          <w:rPrChange w:author="Samuel Pather" w:date="2025-05-09T06:11:00Z" w16du:dateUtc="2025-05-08T20:11:00Z" w:id="186">
            <w:rPr/>
          </w:rPrChange>
        </w:rPr>
      </w:pPr>
      <w:r w:rsidRPr="00B771DD">
        <w:rPr>
          <w:rFonts w:eastAsia="Aptos" w:cs="Aptos"/>
          <w:sz w:val="22"/>
          <w:szCs w:val="22"/>
          <w:lang w:val="en-ZA"/>
          <w:rPrChange w:author="Samuel Pather" w:date="2025-05-09T06:11:00Z" w16du:dateUtc="2025-05-08T20:11:00Z" w:id="187">
            <w:rPr>
              <w:rFonts w:ascii="Aptos" w:hAnsi="Aptos" w:eastAsia="Aptos" w:cs="Aptos"/>
            </w:rPr>
          </w:rPrChange>
        </w:rPr>
        <w:t>Below are detailed requirements broken down by key user types:</w:t>
      </w:r>
    </w:p>
    <w:p w:rsidRPr="00B771DD" w:rsidR="00AA265B" w:rsidP="17AB8D4A" w:rsidRDefault="672CD6C0" w14:paraId="133C11CA" w14:textId="103D0BC4">
      <w:pPr>
        <w:spacing w:before="240" w:after="240"/>
        <w:rPr>
          <w:sz w:val="22"/>
          <w:szCs w:val="22"/>
          <w:lang w:val="en-ZA"/>
          <w:rPrChange w:author="Samuel Pather" w:date="2025-05-09T06:11:00Z" w16du:dateUtc="2025-05-08T20:11:00Z" w:id="188">
            <w:rPr/>
          </w:rPrChange>
        </w:rPr>
      </w:pPr>
      <w:r w:rsidRPr="00B771DD">
        <w:rPr>
          <w:rFonts w:eastAsia="Aptos" w:cs="Aptos"/>
          <w:b/>
          <w:bCs/>
          <w:sz w:val="22"/>
          <w:szCs w:val="22"/>
          <w:lang w:val="en-ZA"/>
          <w:rPrChange w:author="Samuel Pather" w:date="2025-05-09T06:11:00Z" w16du:dateUtc="2025-05-08T20:11:00Z" w:id="189">
            <w:rPr>
              <w:rFonts w:ascii="Aptos" w:hAnsi="Aptos" w:eastAsia="Aptos" w:cs="Aptos"/>
              <w:b/>
              <w:bCs/>
            </w:rPr>
          </w:rPrChange>
        </w:rPr>
        <w:t>5.1 Patient/Consumer Requirements</w:t>
      </w:r>
    </w:p>
    <w:p w:rsidRPr="00B771DD" w:rsidR="00AA265B" w:rsidP="17AB8D4A" w:rsidRDefault="672CD6C0" w14:paraId="39E7ECC0" w14:textId="6FF3C8E5">
      <w:pPr>
        <w:pStyle w:val="ListParagraph"/>
        <w:numPr>
          <w:ilvl w:val="0"/>
          <w:numId w:val="8"/>
        </w:numPr>
        <w:spacing w:after="0"/>
        <w:rPr>
          <w:rFonts w:eastAsia="Aptos" w:cs="Aptos"/>
          <w:b/>
          <w:bCs/>
          <w:sz w:val="22"/>
          <w:szCs w:val="22"/>
          <w:lang w:val="en-ZA"/>
          <w:rPrChange w:author="Samuel Pather" w:date="2025-05-09T06:11:00Z" w16du:dateUtc="2025-05-08T20:11:00Z" w:id="190">
            <w:rPr>
              <w:rFonts w:ascii="Aptos" w:hAnsi="Aptos" w:eastAsia="Aptos" w:cs="Aptos"/>
              <w:b/>
              <w:bCs/>
            </w:rPr>
          </w:rPrChange>
        </w:rPr>
      </w:pPr>
      <w:r w:rsidRPr="00B771DD">
        <w:rPr>
          <w:rFonts w:eastAsia="Aptos" w:cs="Aptos"/>
          <w:b/>
          <w:bCs/>
          <w:sz w:val="22"/>
          <w:szCs w:val="22"/>
          <w:lang w:val="en-ZA"/>
          <w:rPrChange w:author="Samuel Pather" w:date="2025-05-09T06:11:00Z" w16du:dateUtc="2025-05-08T20:11:00Z" w:id="191">
            <w:rPr>
              <w:rFonts w:ascii="Aptos" w:hAnsi="Aptos" w:eastAsia="Aptos" w:cs="Aptos"/>
              <w:b/>
              <w:bCs/>
            </w:rPr>
          </w:rPrChange>
        </w:rPr>
        <w:t>Onboarding &amp; Profile Management:</w:t>
      </w:r>
    </w:p>
    <w:p w:rsidRPr="00B771DD" w:rsidR="00AA265B" w:rsidP="17AB8D4A" w:rsidRDefault="672CD6C0" w14:paraId="440E4AF3" w14:textId="7FCF697D">
      <w:pPr>
        <w:pStyle w:val="ListParagraph"/>
        <w:numPr>
          <w:ilvl w:val="1"/>
          <w:numId w:val="8"/>
        </w:numPr>
        <w:spacing w:after="0"/>
        <w:rPr>
          <w:rFonts w:eastAsia="Aptos" w:cs="Aptos"/>
          <w:sz w:val="22"/>
          <w:szCs w:val="22"/>
          <w:lang w:val="en-ZA"/>
          <w:rPrChange w:author="Samuel Pather" w:date="2025-05-09T06:11:00Z" w16du:dateUtc="2025-05-08T20:11:00Z" w:id="1198097984">
            <w:rPr>
              <w:rFonts w:ascii="Aptos" w:hAnsi="Aptos" w:eastAsia="Aptos" w:cs="Aptos"/>
            </w:rPr>
          </w:rPrChange>
        </w:rPr>
      </w:pPr>
      <w:r w:rsidRPr="57C5A133" w:rsidR="672CD6C0">
        <w:rPr>
          <w:rFonts w:eastAsia="Aptos" w:cs="Aptos"/>
          <w:sz w:val="22"/>
          <w:szCs w:val="22"/>
          <w:lang w:val="en-ZA"/>
          <w:rPrChange w:author="Samuel Pather" w:date="2025-05-09T06:11:00Z" w:id="1840834877">
            <w:rPr>
              <w:rFonts w:ascii="Aptos" w:hAnsi="Aptos" w:eastAsia="Aptos" w:cs="Aptos"/>
            </w:rPr>
          </w:rPrChange>
        </w:rPr>
        <w:t>Ability to sign up using social login (e.g., Google) or email and password.</w:t>
      </w:r>
      <w:ins w:author="Mukul" w:date="2025-05-15T12:35:55.99Z" w:id="846159274">
        <w:r w:rsidRPr="57C5A133" w:rsidR="46CBE2B9">
          <w:rPr>
            <w:rFonts w:eastAsia="Aptos" w:cs="Aptos"/>
            <w:sz w:val="22"/>
            <w:szCs w:val="22"/>
            <w:lang w:val="en-ZA"/>
          </w:rPr>
          <w:t xml:space="preserve"> Support IDAM and SSO if needed for something like a GEMS login or corporate logins if we are dealing with a corporate agreement down the line.</w:t>
        </w:r>
      </w:ins>
    </w:p>
    <w:p w:rsidRPr="00B771DD" w:rsidR="00AA265B" w:rsidP="17AB8D4A" w:rsidRDefault="672CD6C0" w14:paraId="0CB05E41" w14:textId="20561D93">
      <w:pPr>
        <w:pStyle w:val="ListParagraph"/>
        <w:numPr>
          <w:ilvl w:val="1"/>
          <w:numId w:val="8"/>
        </w:numPr>
        <w:spacing w:after="0"/>
        <w:rPr>
          <w:rFonts w:eastAsia="Aptos" w:cs="Aptos"/>
          <w:sz w:val="22"/>
          <w:szCs w:val="22"/>
          <w:lang w:val="en-ZA"/>
          <w:rPrChange w:author="Samuel Pather" w:date="2025-05-09T06:11:00Z" w16du:dateUtc="2025-05-08T20:11:00Z" w:id="194">
            <w:rPr>
              <w:rFonts w:ascii="Aptos" w:hAnsi="Aptos" w:eastAsia="Aptos" w:cs="Aptos"/>
            </w:rPr>
          </w:rPrChange>
        </w:rPr>
      </w:pPr>
      <w:r w:rsidRPr="00B771DD">
        <w:rPr>
          <w:rFonts w:eastAsia="Aptos" w:cs="Aptos"/>
          <w:sz w:val="22"/>
          <w:szCs w:val="22"/>
          <w:lang w:val="en-ZA"/>
          <w:rPrChange w:author="Samuel Pather" w:date="2025-05-09T06:11:00Z" w16du:dateUtc="2025-05-08T20:11:00Z" w:id="195">
            <w:rPr>
              <w:rFonts w:ascii="Aptos" w:hAnsi="Aptos" w:eastAsia="Aptos" w:cs="Aptos"/>
            </w:rPr>
          </w:rPrChange>
        </w:rPr>
        <w:lastRenderedPageBreak/>
        <w:t>Requirement to complete identity verification, including uploading ID documents and a live selfie for biometric verification.</w:t>
      </w:r>
    </w:p>
    <w:p w:rsidRPr="00B771DD" w:rsidR="00AA265B" w:rsidP="17AB8D4A" w:rsidRDefault="672CD6C0" w14:paraId="36FDFF8F" w14:textId="5A26E41F">
      <w:pPr>
        <w:pStyle w:val="ListParagraph"/>
        <w:numPr>
          <w:ilvl w:val="1"/>
          <w:numId w:val="8"/>
        </w:numPr>
        <w:spacing w:after="0"/>
        <w:rPr>
          <w:rFonts w:eastAsia="Aptos" w:cs="Aptos"/>
          <w:sz w:val="22"/>
          <w:szCs w:val="22"/>
          <w:lang w:val="en-ZA"/>
          <w:rPrChange w:author="Samuel Pather" w:date="2025-05-09T06:11:00Z" w16du:dateUtc="2025-05-08T20:11:00Z" w:id="196">
            <w:rPr>
              <w:rFonts w:ascii="Aptos" w:hAnsi="Aptos" w:eastAsia="Aptos" w:cs="Aptos"/>
            </w:rPr>
          </w:rPrChange>
        </w:rPr>
      </w:pPr>
      <w:r w:rsidRPr="00B771DD">
        <w:rPr>
          <w:rFonts w:eastAsia="Aptos" w:cs="Aptos"/>
          <w:sz w:val="22"/>
          <w:szCs w:val="22"/>
          <w:lang w:val="en-ZA"/>
          <w:rPrChange w:author="Samuel Pather" w:date="2025-05-09T06:11:00Z" w16du:dateUtc="2025-05-08T20:11:00Z" w:id="197">
            <w:rPr>
              <w:rFonts w:ascii="Aptos" w:hAnsi="Aptos" w:eastAsia="Aptos" w:cs="Aptos"/>
            </w:rPr>
          </w:rPrChange>
        </w:rPr>
        <w:t>Ability to sign in securely using Face ID, Fingerprint, password, or passcode.</w:t>
      </w:r>
    </w:p>
    <w:p w:rsidRPr="00B771DD" w:rsidR="00AA265B" w:rsidP="17AB8D4A" w:rsidRDefault="672CD6C0" w14:paraId="23FDEE4C" w14:textId="616855BE">
      <w:pPr>
        <w:pStyle w:val="ListParagraph"/>
        <w:numPr>
          <w:ilvl w:val="1"/>
          <w:numId w:val="8"/>
        </w:numPr>
        <w:spacing w:after="0"/>
        <w:rPr>
          <w:rFonts w:eastAsia="Aptos" w:cs="Aptos"/>
          <w:sz w:val="22"/>
          <w:szCs w:val="22"/>
          <w:lang w:val="en-ZA"/>
          <w:rPrChange w:author="Samuel Pather" w:date="2025-05-09T06:11:00Z" w16du:dateUtc="2025-05-08T20:11:00Z" w:id="198">
            <w:rPr>
              <w:rFonts w:ascii="Aptos" w:hAnsi="Aptos" w:eastAsia="Aptos" w:cs="Aptos"/>
            </w:rPr>
          </w:rPrChange>
        </w:rPr>
      </w:pPr>
      <w:r w:rsidRPr="00B771DD">
        <w:rPr>
          <w:rFonts w:eastAsia="Aptos" w:cs="Aptos"/>
          <w:sz w:val="22"/>
          <w:szCs w:val="22"/>
          <w:lang w:val="en-ZA"/>
          <w:rPrChange w:author="Samuel Pather" w:date="2025-05-09T06:11:00Z" w16du:dateUtc="2025-05-08T20:11:00Z" w:id="199">
            <w:rPr>
              <w:rFonts w:ascii="Aptos" w:hAnsi="Aptos" w:eastAsia="Aptos" w:cs="Aptos"/>
            </w:rPr>
          </w:rPrChange>
        </w:rPr>
        <w:t>Ability to create and manage a profile including personal details, contact information, and addresses (residential and delivery).</w:t>
      </w:r>
    </w:p>
    <w:p w:rsidRPr="00B771DD" w:rsidR="00AA265B" w:rsidP="17AB8D4A" w:rsidRDefault="672CD6C0" w14:paraId="74408E1D" w14:textId="42EDCD25">
      <w:pPr>
        <w:pStyle w:val="ListParagraph"/>
        <w:numPr>
          <w:ilvl w:val="1"/>
          <w:numId w:val="8"/>
        </w:numPr>
        <w:spacing w:after="0"/>
        <w:rPr>
          <w:rFonts w:eastAsia="Aptos" w:cs="Aptos"/>
          <w:sz w:val="22"/>
          <w:szCs w:val="22"/>
          <w:lang w:val="en-ZA"/>
          <w:rPrChange w:author="Samuel Pather" w:date="2025-05-09T06:11:00Z" w16du:dateUtc="2025-05-08T20:11:00Z" w:id="200">
            <w:rPr>
              <w:rFonts w:ascii="Aptos" w:hAnsi="Aptos" w:eastAsia="Aptos" w:cs="Aptos"/>
            </w:rPr>
          </w:rPrChange>
        </w:rPr>
      </w:pPr>
      <w:r w:rsidRPr="00B771DD">
        <w:rPr>
          <w:rFonts w:eastAsia="Aptos" w:cs="Aptos"/>
          <w:sz w:val="22"/>
          <w:szCs w:val="22"/>
          <w:lang w:val="en-ZA"/>
          <w:rPrChange w:author="Samuel Pather" w:date="2025-05-09T06:11:00Z" w16du:dateUtc="2025-05-08T20:11:00Z" w:id="201">
            <w:rPr>
              <w:rFonts w:ascii="Aptos" w:hAnsi="Aptos" w:eastAsia="Aptos" w:cs="Aptos"/>
            </w:rPr>
          </w:rPrChange>
        </w:rPr>
        <w:t>Ability to add and manage known allergies.</w:t>
      </w:r>
    </w:p>
    <w:p w:rsidRPr="00B771DD" w:rsidR="00AA265B" w:rsidP="17AB8D4A" w:rsidRDefault="672CD6C0" w14:paraId="4707F819" w14:textId="55A3BCE9">
      <w:pPr>
        <w:pStyle w:val="ListParagraph"/>
        <w:numPr>
          <w:ilvl w:val="1"/>
          <w:numId w:val="8"/>
        </w:numPr>
        <w:spacing w:after="0"/>
        <w:rPr>
          <w:rFonts w:eastAsia="Aptos" w:cs="Aptos"/>
          <w:sz w:val="22"/>
          <w:szCs w:val="22"/>
          <w:lang w:val="en-ZA"/>
          <w:rPrChange w:author="Samuel Pather" w:date="2025-05-09T06:11:00Z" w16du:dateUtc="2025-05-08T20:11:00Z" w:id="202">
            <w:rPr>
              <w:rFonts w:ascii="Aptos" w:hAnsi="Aptos" w:eastAsia="Aptos" w:cs="Aptos"/>
            </w:rPr>
          </w:rPrChange>
        </w:rPr>
      </w:pPr>
      <w:r w:rsidRPr="00B771DD">
        <w:rPr>
          <w:rFonts w:eastAsia="Aptos" w:cs="Aptos"/>
          <w:sz w:val="22"/>
          <w:szCs w:val="22"/>
          <w:lang w:val="en-ZA"/>
          <w:rPrChange w:author="Samuel Pather" w:date="2025-05-09T06:11:00Z" w16du:dateUtc="2025-05-08T20:11:00Z" w:id="203">
            <w:rPr>
              <w:rFonts w:ascii="Aptos" w:hAnsi="Aptos" w:eastAsia="Aptos" w:cs="Aptos"/>
            </w:rPr>
          </w:rPrChange>
        </w:rPr>
        <w:t>Ability to add and manage known pre-existing medical conditions.</w:t>
      </w:r>
    </w:p>
    <w:p w:rsidRPr="00B771DD" w:rsidR="00AA265B" w:rsidP="17AB8D4A" w:rsidRDefault="672CD6C0" w14:paraId="332E1A0F" w14:textId="10C31615">
      <w:pPr>
        <w:pStyle w:val="ListParagraph"/>
        <w:numPr>
          <w:ilvl w:val="1"/>
          <w:numId w:val="8"/>
        </w:numPr>
        <w:spacing w:after="0"/>
        <w:rPr>
          <w:rFonts w:eastAsia="Aptos" w:cs="Aptos"/>
          <w:sz w:val="22"/>
          <w:szCs w:val="22"/>
          <w:lang w:val="en-ZA"/>
          <w:rPrChange w:author="Samuel Pather" w:date="2025-05-09T06:11:00Z" w16du:dateUtc="2025-05-08T20:11:00Z" w:id="204">
            <w:rPr>
              <w:rFonts w:ascii="Aptos" w:hAnsi="Aptos" w:eastAsia="Aptos" w:cs="Aptos"/>
            </w:rPr>
          </w:rPrChange>
        </w:rPr>
      </w:pPr>
      <w:r w:rsidRPr="00B771DD">
        <w:rPr>
          <w:rFonts w:eastAsia="Aptos" w:cs="Aptos"/>
          <w:sz w:val="22"/>
          <w:szCs w:val="22"/>
          <w:lang w:val="en-ZA"/>
          <w:rPrChange w:author="Samuel Pather" w:date="2025-05-09T06:11:00Z" w16du:dateUtc="2025-05-08T20:11:00Z" w:id="205">
            <w:rPr>
              <w:rFonts w:ascii="Aptos" w:hAnsi="Aptos" w:eastAsia="Aptos" w:cs="Aptos"/>
            </w:rPr>
          </w:rPrChange>
        </w:rPr>
        <w:t>Ability to specify a preference for generic vs. original medication.</w:t>
      </w:r>
    </w:p>
    <w:p w:rsidRPr="00B771DD" w:rsidR="00AA265B" w:rsidP="17AB8D4A" w:rsidRDefault="672CD6C0" w14:paraId="0182FE7A" w14:textId="01A62199">
      <w:pPr>
        <w:pStyle w:val="ListParagraph"/>
        <w:numPr>
          <w:ilvl w:val="1"/>
          <w:numId w:val="8"/>
        </w:numPr>
        <w:spacing w:after="0"/>
        <w:rPr>
          <w:rFonts w:eastAsia="Aptos" w:cs="Aptos"/>
          <w:sz w:val="22"/>
          <w:szCs w:val="22"/>
          <w:lang w:val="en-ZA"/>
          <w:rPrChange w:author="Samuel Pather" w:date="2025-05-09T06:11:00Z" w16du:dateUtc="2025-05-08T20:11:00Z" w:id="206">
            <w:rPr>
              <w:rFonts w:ascii="Aptos" w:hAnsi="Aptos" w:eastAsia="Aptos" w:cs="Aptos"/>
            </w:rPr>
          </w:rPrChange>
        </w:rPr>
      </w:pPr>
      <w:r w:rsidRPr="00B771DD">
        <w:rPr>
          <w:rFonts w:eastAsia="Aptos" w:cs="Aptos"/>
          <w:sz w:val="22"/>
          <w:szCs w:val="22"/>
          <w:lang w:val="en-ZA"/>
          <w:rPrChange w:author="Samuel Pather" w:date="2025-05-09T06:11:00Z" w16du:dateUtc="2025-05-08T20:11:00Z" w:id="207">
            <w:rPr>
              <w:rFonts w:ascii="Aptos" w:hAnsi="Aptos" w:eastAsia="Aptos" w:cs="Aptos"/>
            </w:rPr>
          </w:rPrChange>
        </w:rPr>
        <w:t>Ability to add family members or link to a carer profile.</w:t>
      </w:r>
    </w:p>
    <w:p w:rsidR="008C18AA" w:rsidP="17AB8D4A" w:rsidRDefault="00952805" w14:paraId="3A13E662" w14:textId="28D07405">
      <w:pPr>
        <w:pStyle w:val="ListParagraph"/>
        <w:numPr>
          <w:ilvl w:val="1"/>
          <w:numId w:val="8"/>
        </w:numPr>
        <w:spacing w:after="0"/>
        <w:rPr>
          <w:ins w:author="Samuel Pather" w:date="2025-05-09T12:17:00Z" w16du:dateUtc="2025-05-09T02:17:00Z" w:id="702756189"/>
          <w:rFonts w:eastAsia="Aptos" w:cs="Aptos"/>
          <w:sz w:val="22"/>
          <w:szCs w:val="22"/>
          <w:lang w:val="en-ZA"/>
        </w:rPr>
      </w:pPr>
      <w:ins w:author="Samuel Pather" w:date="2025-05-09T12:17:00Z" w:id="1094087792">
        <w:r w:rsidRPr="57C5A133" w:rsidR="00952805">
          <w:rPr>
            <w:rFonts w:eastAsia="Aptos" w:cs="Aptos"/>
            <w:sz w:val="22"/>
            <w:szCs w:val="22"/>
            <w:lang w:val="en-ZA"/>
          </w:rPr>
          <w:t xml:space="preserve">Ability to scan in medical </w:t>
        </w:r>
        <w:r w:rsidRPr="57C5A133" w:rsidR="008C18AA">
          <w:rPr>
            <w:rFonts w:eastAsia="Aptos" w:cs="Aptos"/>
            <w:sz w:val="22"/>
            <w:szCs w:val="22"/>
            <w:lang w:val="en-ZA"/>
          </w:rPr>
          <w:t>aid card</w:t>
        </w:r>
      </w:ins>
      <w:ins w:author="Mukul" w:date="2025-05-15T12:38:59.695Z" w:id="325802623">
        <w:r w:rsidRPr="57C5A133" w:rsidR="1376109C">
          <w:rPr>
            <w:rFonts w:eastAsia="Aptos" w:cs="Aptos"/>
            <w:sz w:val="22"/>
            <w:szCs w:val="22"/>
            <w:lang w:val="en-ZA"/>
          </w:rPr>
          <w:t xml:space="preserve"> (also link to digit</w:t>
        </w:r>
      </w:ins>
      <w:ins w:author="Mukul" w:date="2025-05-15T12:39:10.262Z" w:id="1203794372">
        <w:r w:rsidRPr="57C5A133" w:rsidR="1376109C">
          <w:rPr>
            <w:rFonts w:eastAsia="Aptos" w:cs="Aptos"/>
            <w:sz w:val="22"/>
            <w:szCs w:val="22"/>
            <w:lang w:val="en-ZA"/>
          </w:rPr>
          <w:t>al credential if issued by another organisation</w:t>
        </w:r>
      </w:ins>
    </w:p>
    <w:p w:rsidR="008C18AA" w:rsidP="17AB8D4A" w:rsidRDefault="008C18AA" w14:paraId="00F940E4" w14:textId="0EFBA6BB">
      <w:pPr>
        <w:pStyle w:val="ListParagraph"/>
        <w:numPr>
          <w:ilvl w:val="1"/>
          <w:numId w:val="8"/>
        </w:numPr>
        <w:spacing w:after="0"/>
        <w:rPr>
          <w:ins w:author="Samuel Pather" w:date="2025-05-09T12:18:00Z" w16du:dateUtc="2025-05-09T02:18:00Z" w:id="210"/>
          <w:rFonts w:eastAsia="Aptos" w:cs="Aptos"/>
          <w:sz w:val="22"/>
          <w:szCs w:val="22"/>
          <w:lang w:val="en-ZA"/>
        </w:rPr>
      </w:pPr>
      <w:ins w:author="Samuel Pather" w:date="2025-05-09T12:17:00Z" w16du:dateUtc="2025-05-09T02:17:00Z" w:id="211">
        <w:r>
          <w:rPr>
            <w:rFonts w:eastAsia="Aptos" w:cs="Aptos"/>
            <w:sz w:val="22"/>
            <w:szCs w:val="22"/>
            <w:lang w:val="en-ZA"/>
          </w:rPr>
          <w:t xml:space="preserve">Ability to </w:t>
        </w:r>
      </w:ins>
      <w:ins w:author="Samuel Pather" w:date="2025-05-09T12:25:00Z" w16du:dateUtc="2025-05-09T02:25:00Z" w:id="212">
        <w:r w:rsidR="007F6EAD">
          <w:rPr>
            <w:rFonts w:eastAsia="Aptos" w:cs="Aptos"/>
            <w:sz w:val="22"/>
            <w:szCs w:val="22"/>
            <w:lang w:val="en-ZA"/>
          </w:rPr>
          <w:t>auto-</w:t>
        </w:r>
      </w:ins>
      <w:ins w:author="Samuel Pather" w:date="2025-05-09T12:17:00Z" w16du:dateUtc="2025-05-09T02:17:00Z" w:id="213">
        <w:r>
          <w:rPr>
            <w:rFonts w:eastAsia="Aptos" w:cs="Aptos"/>
            <w:sz w:val="22"/>
            <w:szCs w:val="22"/>
            <w:lang w:val="en-ZA"/>
          </w:rPr>
          <w:t>popul</w:t>
        </w:r>
      </w:ins>
      <w:ins w:author="Samuel Pather" w:date="2025-05-09T12:18:00Z" w16du:dateUtc="2025-05-09T02:18:00Z" w:id="214">
        <w:r>
          <w:rPr>
            <w:rFonts w:eastAsia="Aptos" w:cs="Aptos"/>
            <w:sz w:val="22"/>
            <w:szCs w:val="22"/>
            <w:lang w:val="en-ZA"/>
          </w:rPr>
          <w:t xml:space="preserve">ate profile with </w:t>
        </w:r>
      </w:ins>
      <w:ins w:author="Samuel Pather" w:date="2025-05-09T12:19:00Z" w16du:dateUtc="2025-05-09T02:19:00Z" w:id="215">
        <w:r w:rsidR="00EF5DFC">
          <w:rPr>
            <w:rFonts w:eastAsia="Aptos" w:cs="Aptos"/>
            <w:sz w:val="22"/>
            <w:szCs w:val="22"/>
            <w:lang w:val="en-ZA"/>
          </w:rPr>
          <w:t xml:space="preserve">medical aid </w:t>
        </w:r>
      </w:ins>
      <w:ins w:author="Samuel Pather" w:date="2025-05-09T12:18:00Z" w16du:dateUtc="2025-05-09T02:18:00Z" w:id="216">
        <w:r>
          <w:rPr>
            <w:rFonts w:eastAsia="Aptos" w:cs="Aptos"/>
            <w:sz w:val="22"/>
            <w:szCs w:val="22"/>
            <w:lang w:val="en-ZA"/>
          </w:rPr>
          <w:t>card information</w:t>
        </w:r>
      </w:ins>
    </w:p>
    <w:p w:rsidR="00080D09" w:rsidP="17AB8D4A" w:rsidRDefault="00080D09" w14:paraId="6A9EB058" w14:textId="5A0A96A0">
      <w:pPr>
        <w:pStyle w:val="ListParagraph"/>
        <w:numPr>
          <w:ilvl w:val="1"/>
          <w:numId w:val="8"/>
        </w:numPr>
        <w:spacing w:after="0"/>
        <w:rPr>
          <w:ins w:author="Samuel Pather" w:date="2025-05-09T12:18:00Z" w16du:dateUtc="2025-05-09T02:18:00Z" w:id="217"/>
          <w:rFonts w:eastAsia="Aptos" w:cs="Aptos"/>
          <w:sz w:val="22"/>
          <w:szCs w:val="22"/>
          <w:lang w:val="en-ZA"/>
        </w:rPr>
      </w:pPr>
      <w:ins w:author="Samuel Pather" w:date="2025-05-09T12:18:00Z" w16du:dateUtc="2025-05-09T02:18:00Z" w:id="218">
        <w:r>
          <w:rPr>
            <w:rFonts w:eastAsia="Aptos" w:cs="Aptos"/>
            <w:sz w:val="22"/>
            <w:szCs w:val="22"/>
            <w:lang w:val="en-ZA"/>
          </w:rPr>
          <w:t xml:space="preserve">Ability to record medical aid </w:t>
        </w:r>
        <w:r w:rsidR="005F360F">
          <w:rPr>
            <w:rFonts w:eastAsia="Aptos" w:cs="Aptos"/>
            <w:sz w:val="22"/>
            <w:szCs w:val="22"/>
            <w:lang w:val="en-ZA"/>
          </w:rPr>
          <w:t>details</w:t>
        </w:r>
      </w:ins>
      <w:ins w:author="Samuel Pather" w:date="2025-05-09T12:25:00Z" w16du:dateUtc="2025-05-09T02:25:00Z" w:id="219">
        <w:r w:rsidR="004162CD">
          <w:rPr>
            <w:rFonts w:eastAsia="Aptos" w:cs="Aptos"/>
            <w:sz w:val="22"/>
            <w:szCs w:val="22"/>
            <w:lang w:val="en-ZA"/>
          </w:rPr>
          <w:t xml:space="preserve"> manu</w:t>
        </w:r>
      </w:ins>
      <w:ins w:author="Samuel Pather" w:date="2025-05-09T12:26:00Z" w16du:dateUtc="2025-05-09T02:26:00Z" w:id="220">
        <w:r w:rsidR="004162CD">
          <w:rPr>
            <w:rFonts w:eastAsia="Aptos" w:cs="Aptos"/>
            <w:sz w:val="22"/>
            <w:szCs w:val="22"/>
            <w:lang w:val="en-ZA"/>
          </w:rPr>
          <w:t>ally</w:t>
        </w:r>
      </w:ins>
    </w:p>
    <w:p w:rsidRPr="00B771DD" w:rsidR="00AA265B" w:rsidP="17AB8D4A" w:rsidRDefault="672CD6C0" w14:paraId="4FA91876" w14:textId="50410D0E">
      <w:pPr>
        <w:pStyle w:val="ListParagraph"/>
        <w:numPr>
          <w:ilvl w:val="1"/>
          <w:numId w:val="8"/>
        </w:numPr>
        <w:spacing w:after="0"/>
        <w:rPr>
          <w:rFonts w:eastAsia="Aptos" w:cs="Aptos"/>
          <w:sz w:val="22"/>
          <w:szCs w:val="22"/>
          <w:lang w:val="en-ZA"/>
          <w:rPrChange w:author="Samuel Pather" w:date="2025-05-09T06:11:00Z" w16du:dateUtc="2025-05-08T20:11:00Z" w:id="221">
            <w:rPr>
              <w:rFonts w:ascii="Aptos" w:hAnsi="Aptos" w:eastAsia="Aptos" w:cs="Aptos"/>
            </w:rPr>
          </w:rPrChange>
        </w:rPr>
      </w:pPr>
      <w:r w:rsidRPr="00B771DD">
        <w:rPr>
          <w:rFonts w:eastAsia="Aptos" w:cs="Aptos"/>
          <w:sz w:val="22"/>
          <w:szCs w:val="22"/>
          <w:lang w:val="en-ZA"/>
          <w:rPrChange w:author="Samuel Pather" w:date="2025-05-09T06:11:00Z" w16du:dateUtc="2025-05-08T20:11:00Z" w:id="222">
            <w:rPr>
              <w:rFonts w:ascii="Aptos" w:hAnsi="Aptos" w:eastAsia="Aptos" w:cs="Aptos"/>
            </w:rPr>
          </w:rPrChange>
        </w:rPr>
        <w:t>Receive real-time status updates during onboarding.</w:t>
      </w:r>
    </w:p>
    <w:p w:rsidRPr="00B771DD" w:rsidR="00AA265B" w:rsidP="17AB8D4A" w:rsidRDefault="672CD6C0" w14:paraId="0FFE9838" w14:textId="1725DF01">
      <w:pPr>
        <w:pStyle w:val="ListParagraph"/>
        <w:numPr>
          <w:ilvl w:val="1"/>
          <w:numId w:val="8"/>
        </w:numPr>
        <w:spacing w:after="0"/>
        <w:rPr>
          <w:rFonts w:eastAsia="Aptos" w:cs="Aptos"/>
          <w:sz w:val="22"/>
          <w:szCs w:val="22"/>
          <w:lang w:val="en-ZA"/>
          <w:rPrChange w:author="Samuel Pather" w:date="2025-05-09T06:11:00Z" w16du:dateUtc="2025-05-08T20:11:00Z" w:id="223">
            <w:rPr>
              <w:rFonts w:ascii="Aptos" w:hAnsi="Aptos" w:eastAsia="Aptos" w:cs="Aptos"/>
            </w:rPr>
          </w:rPrChange>
        </w:rPr>
      </w:pPr>
      <w:r w:rsidRPr="00B771DD">
        <w:rPr>
          <w:rFonts w:eastAsia="Aptos" w:cs="Aptos"/>
          <w:sz w:val="22"/>
          <w:szCs w:val="22"/>
          <w:lang w:val="en-ZA"/>
          <w:rPrChange w:author="Samuel Pather" w:date="2025-05-09T06:11:00Z" w16du:dateUtc="2025-05-08T20:11:00Z" w:id="224">
            <w:rPr>
              <w:rFonts w:ascii="Aptos" w:hAnsi="Aptos" w:eastAsia="Aptos" w:cs="Aptos"/>
            </w:rPr>
          </w:rPrChange>
        </w:rPr>
        <w:t>Access fallback options like manual signup if automated verification fails.</w:t>
      </w:r>
    </w:p>
    <w:p w:rsidRPr="00B771DD" w:rsidR="00AA265B" w:rsidP="17AB8D4A" w:rsidRDefault="672CD6C0" w14:paraId="168F8CDB" w14:textId="55CF3FB8">
      <w:pPr>
        <w:pStyle w:val="ListParagraph"/>
        <w:numPr>
          <w:ilvl w:val="1"/>
          <w:numId w:val="8"/>
        </w:numPr>
        <w:spacing w:after="0"/>
        <w:rPr>
          <w:rFonts w:eastAsia="Aptos" w:cs="Aptos"/>
          <w:sz w:val="22"/>
          <w:szCs w:val="22"/>
          <w:lang w:val="en-ZA"/>
          <w:rPrChange w:author="Samuel Pather" w:date="2025-05-09T06:11:00Z" w16du:dateUtc="2025-05-08T20:11:00Z" w:id="225">
            <w:rPr>
              <w:rFonts w:ascii="Aptos" w:hAnsi="Aptos" w:eastAsia="Aptos" w:cs="Aptos"/>
            </w:rPr>
          </w:rPrChange>
        </w:rPr>
      </w:pPr>
      <w:r w:rsidRPr="00B771DD">
        <w:rPr>
          <w:rFonts w:eastAsia="Aptos" w:cs="Aptos"/>
          <w:sz w:val="22"/>
          <w:szCs w:val="22"/>
          <w:lang w:val="en-ZA"/>
          <w:rPrChange w:author="Samuel Pather" w:date="2025-05-09T06:11:00Z" w16du:dateUtc="2025-05-08T20:11:00Z" w:id="226">
            <w:rPr>
              <w:rFonts w:ascii="Aptos" w:hAnsi="Aptos" w:eastAsia="Aptos" w:cs="Aptos"/>
            </w:rPr>
          </w:rPrChange>
        </w:rPr>
        <w:t xml:space="preserve">Access Help </w:t>
      </w:r>
      <w:del w:author="Samuel Pather" w:date="2025-05-08T14:31:00Z" w16du:dateUtc="2025-05-08T04:31:00Z" w:id="227">
        <w:r w:rsidRPr="00B771DD" w:rsidDel="000010B0">
          <w:rPr>
            <w:rFonts w:eastAsia="Aptos" w:cs="Aptos"/>
            <w:sz w:val="22"/>
            <w:szCs w:val="22"/>
            <w:lang w:val="en-ZA"/>
            <w:rPrChange w:author="Samuel Pather" w:date="2025-05-09T06:11:00Z" w16du:dateUtc="2025-05-08T20:11:00Z" w:id="228">
              <w:rPr>
                <w:rFonts w:ascii="Aptos" w:hAnsi="Aptos" w:eastAsia="Aptos" w:cs="Aptos"/>
              </w:rPr>
            </w:rPrChange>
          </w:rPr>
          <w:delText>Center</w:delText>
        </w:r>
      </w:del>
      <w:ins w:author="Samuel Pather" w:date="2025-05-08T14:31:00Z" w16du:dateUtc="2025-05-08T04:31:00Z" w:id="229">
        <w:r w:rsidRPr="00B771DD" w:rsidR="000010B0">
          <w:rPr>
            <w:rFonts w:eastAsia="Aptos" w:cs="Aptos"/>
            <w:sz w:val="22"/>
            <w:szCs w:val="22"/>
            <w:lang w:val="en-ZA"/>
            <w:rPrChange w:author="Samuel Pather" w:date="2025-05-09T06:11:00Z" w16du:dateUtc="2025-05-08T20:11:00Z" w:id="230">
              <w:rPr>
                <w:rFonts w:ascii="Aptos" w:hAnsi="Aptos" w:eastAsia="Aptos" w:cs="Aptos"/>
                <w:lang w:val="en-ZA"/>
              </w:rPr>
            </w:rPrChange>
          </w:rPr>
          <w:t>Centre</w:t>
        </w:r>
      </w:ins>
      <w:r w:rsidRPr="00B771DD">
        <w:rPr>
          <w:rFonts w:eastAsia="Aptos" w:cs="Aptos"/>
          <w:sz w:val="22"/>
          <w:szCs w:val="22"/>
          <w:lang w:val="en-ZA"/>
          <w:rPrChange w:author="Samuel Pather" w:date="2025-05-09T06:11:00Z" w16du:dateUtc="2025-05-08T20:11:00Z" w:id="231">
            <w:rPr>
              <w:rFonts w:ascii="Aptos" w:hAnsi="Aptos" w:eastAsia="Aptos" w:cs="Aptos"/>
            </w:rPr>
          </w:rPrChange>
        </w:rPr>
        <w:t xml:space="preserve"> with chatbot, FAQ, guides, email/chat support for assistance.</w:t>
      </w:r>
    </w:p>
    <w:p w:rsidRPr="00B771DD" w:rsidR="00AA265B" w:rsidP="17AB8D4A" w:rsidRDefault="672CD6C0" w14:paraId="0C689953" w14:textId="0D281803">
      <w:pPr>
        <w:pStyle w:val="ListParagraph"/>
        <w:numPr>
          <w:ilvl w:val="1"/>
          <w:numId w:val="8"/>
        </w:numPr>
        <w:spacing w:after="0"/>
        <w:rPr>
          <w:rFonts w:eastAsia="Aptos" w:cs="Aptos"/>
          <w:sz w:val="22"/>
          <w:szCs w:val="22"/>
          <w:lang w:val="en-ZA"/>
          <w:rPrChange w:author="Samuel Pather" w:date="2025-05-09T06:11:00Z" w16du:dateUtc="2025-05-08T20:11:00Z" w:id="232">
            <w:rPr>
              <w:rFonts w:ascii="Aptos" w:hAnsi="Aptos" w:eastAsia="Aptos" w:cs="Aptos"/>
            </w:rPr>
          </w:rPrChange>
        </w:rPr>
      </w:pPr>
      <w:r w:rsidRPr="00B771DD">
        <w:rPr>
          <w:rFonts w:eastAsia="Aptos" w:cs="Aptos"/>
          <w:sz w:val="22"/>
          <w:szCs w:val="22"/>
          <w:lang w:val="en-ZA"/>
          <w:rPrChange w:author="Samuel Pather" w:date="2025-05-09T06:11:00Z" w16du:dateUtc="2025-05-08T20:11:00Z" w:id="233">
            <w:rPr>
              <w:rFonts w:ascii="Aptos" w:hAnsi="Aptos" w:eastAsia="Aptos" w:cs="Aptos"/>
            </w:rPr>
          </w:rPrChange>
        </w:rPr>
        <w:t>All future app interactions require secure sign-in.</w:t>
      </w:r>
    </w:p>
    <w:p w:rsidRPr="00B771DD" w:rsidR="00AA265B" w:rsidP="17AB8D4A" w:rsidRDefault="672CD6C0" w14:paraId="1BB8B615" w14:textId="67DC4239">
      <w:pPr>
        <w:pStyle w:val="ListParagraph"/>
        <w:numPr>
          <w:ilvl w:val="0"/>
          <w:numId w:val="8"/>
        </w:numPr>
        <w:spacing w:after="0"/>
        <w:rPr>
          <w:rFonts w:eastAsia="Aptos" w:cs="Aptos"/>
          <w:b/>
          <w:bCs/>
          <w:sz w:val="22"/>
          <w:szCs w:val="22"/>
          <w:lang w:val="en-ZA"/>
          <w:rPrChange w:author="Samuel Pather" w:date="2025-05-09T06:11:00Z" w16du:dateUtc="2025-05-08T20:11:00Z" w:id="234">
            <w:rPr>
              <w:rFonts w:ascii="Aptos" w:hAnsi="Aptos" w:eastAsia="Aptos" w:cs="Aptos"/>
              <w:b/>
              <w:bCs/>
            </w:rPr>
          </w:rPrChange>
        </w:rPr>
      </w:pPr>
      <w:r w:rsidRPr="00B771DD">
        <w:rPr>
          <w:rFonts w:eastAsia="Aptos" w:cs="Aptos"/>
          <w:b/>
          <w:bCs/>
          <w:sz w:val="22"/>
          <w:szCs w:val="22"/>
          <w:lang w:val="en-ZA"/>
          <w:rPrChange w:author="Samuel Pather" w:date="2025-05-09T06:11:00Z" w16du:dateUtc="2025-05-08T20:11:00Z" w:id="235">
            <w:rPr>
              <w:rFonts w:ascii="Aptos" w:hAnsi="Aptos" w:eastAsia="Aptos" w:cs="Aptos"/>
              <w:b/>
              <w:bCs/>
            </w:rPr>
          </w:rPrChange>
        </w:rPr>
        <w:t>Prescription Ingestion &amp; Management:</w:t>
      </w:r>
    </w:p>
    <w:p w:rsidRPr="00B771DD" w:rsidR="00AA265B" w:rsidP="17AB8D4A" w:rsidRDefault="672CD6C0" w14:paraId="23E43A5E" w14:textId="010E34AA">
      <w:pPr>
        <w:pStyle w:val="ListParagraph"/>
        <w:numPr>
          <w:ilvl w:val="1"/>
          <w:numId w:val="8"/>
        </w:numPr>
        <w:spacing w:after="0"/>
        <w:rPr>
          <w:ins w:author="Samuel Pather" w:date="2025-05-08T14:35:00Z" w16du:dateUtc="2025-05-08T04:35:00Z" w:id="236"/>
          <w:rFonts w:eastAsia="Aptos" w:cs="Aptos"/>
          <w:sz w:val="22"/>
          <w:szCs w:val="22"/>
          <w:lang w:val="en-ZA"/>
          <w:rPrChange w:author="Samuel Pather" w:date="2025-05-09T06:11:00Z" w16du:dateUtc="2025-05-08T20:11:00Z" w:id="237">
            <w:rPr>
              <w:ins w:author="Samuel Pather" w:date="2025-05-08T14:35:00Z" w16du:dateUtc="2025-05-08T04:35:00Z" w:id="238"/>
              <w:rFonts w:ascii="Aptos" w:hAnsi="Aptos" w:eastAsia="Aptos" w:cs="Aptos"/>
              <w:lang w:val="en-ZA"/>
            </w:rPr>
          </w:rPrChange>
        </w:rPr>
      </w:pPr>
      <w:r w:rsidRPr="00B771DD">
        <w:rPr>
          <w:rFonts w:eastAsia="Aptos" w:cs="Aptos"/>
          <w:sz w:val="22"/>
          <w:szCs w:val="22"/>
          <w:lang w:val="en-ZA"/>
          <w:rPrChange w:author="Samuel Pather" w:date="2025-05-09T06:11:00Z" w16du:dateUtc="2025-05-08T20:11:00Z" w:id="239">
            <w:rPr>
              <w:rFonts w:ascii="Aptos" w:hAnsi="Aptos" w:eastAsia="Aptos" w:cs="Aptos"/>
            </w:rPr>
          </w:rPrChange>
        </w:rPr>
        <w:t>Ability to scan a paper prescription using the phone's camera within the app.</w:t>
      </w:r>
    </w:p>
    <w:p w:rsidRPr="00B771DD" w:rsidR="001D1DFE" w:rsidP="17AB8D4A" w:rsidRDefault="001D1DFE" w14:paraId="59903977" w14:textId="6FF48AFE">
      <w:pPr>
        <w:pStyle w:val="ListParagraph"/>
        <w:numPr>
          <w:ilvl w:val="1"/>
          <w:numId w:val="8"/>
        </w:numPr>
        <w:spacing w:after="0"/>
        <w:rPr>
          <w:rFonts w:eastAsia="Aptos" w:cs="Aptos"/>
          <w:sz w:val="22"/>
          <w:szCs w:val="22"/>
          <w:lang w:val="en-ZA"/>
          <w:rPrChange w:author="Samuel Pather" w:date="2025-05-09T06:11:00Z" w16du:dateUtc="2025-05-08T20:11:00Z" w:id="240">
            <w:rPr>
              <w:rFonts w:ascii="Aptos" w:hAnsi="Aptos" w:eastAsia="Aptos" w:cs="Aptos"/>
            </w:rPr>
          </w:rPrChange>
        </w:rPr>
      </w:pPr>
      <w:ins w:author="Samuel Pather" w:date="2025-05-08T14:35:00Z" w16du:dateUtc="2025-05-08T04:35:00Z" w:id="241">
        <w:r w:rsidRPr="00B771DD">
          <w:rPr>
            <w:rFonts w:eastAsia="Aptos" w:cs="Aptos"/>
            <w:sz w:val="22"/>
            <w:szCs w:val="22"/>
            <w:lang w:val="en-ZA"/>
            <w:rPrChange w:author="Samuel Pather" w:date="2025-05-09T06:11:00Z" w16du:dateUtc="2025-05-08T20:11:00Z" w:id="242">
              <w:rPr>
                <w:rFonts w:ascii="Aptos" w:hAnsi="Aptos" w:eastAsia="Aptos" w:cs="Aptos"/>
                <w:lang w:val="en-ZA"/>
              </w:rPr>
            </w:rPrChange>
          </w:rPr>
          <w:t xml:space="preserve">Ability to </w:t>
        </w:r>
        <w:r w:rsidRPr="00B771DD" w:rsidR="00531C59">
          <w:rPr>
            <w:rFonts w:eastAsia="Aptos" w:cs="Aptos"/>
            <w:sz w:val="22"/>
            <w:szCs w:val="22"/>
            <w:lang w:val="en-ZA"/>
            <w:rPrChange w:author="Samuel Pather" w:date="2025-05-09T06:11:00Z" w16du:dateUtc="2025-05-08T20:11:00Z" w:id="243">
              <w:rPr>
                <w:rFonts w:ascii="Aptos" w:hAnsi="Aptos" w:eastAsia="Aptos" w:cs="Aptos"/>
                <w:lang w:val="en-ZA"/>
              </w:rPr>
            </w:rPrChange>
          </w:rPr>
          <w:t>upload a scan or pi</w:t>
        </w:r>
      </w:ins>
      <w:ins w:author="Samuel Pather" w:date="2025-05-08T14:36:00Z" w16du:dateUtc="2025-05-08T04:36:00Z" w:id="244">
        <w:r w:rsidRPr="00B771DD" w:rsidR="00531C59">
          <w:rPr>
            <w:rFonts w:eastAsia="Aptos" w:cs="Aptos"/>
            <w:sz w:val="22"/>
            <w:szCs w:val="22"/>
            <w:lang w:val="en-ZA"/>
            <w:rPrChange w:author="Samuel Pather" w:date="2025-05-09T06:11:00Z" w16du:dateUtc="2025-05-08T20:11:00Z" w:id="245">
              <w:rPr>
                <w:rFonts w:ascii="Aptos" w:hAnsi="Aptos" w:eastAsia="Aptos" w:cs="Aptos"/>
                <w:lang w:val="en-ZA"/>
              </w:rPr>
            </w:rPrChange>
          </w:rPr>
          <w:t>cture from a camera roll.</w:t>
        </w:r>
      </w:ins>
    </w:p>
    <w:p w:rsidR="00B84BE8" w:rsidP="17AB8D4A" w:rsidRDefault="00B84BE8" w14:paraId="166511A8" w14:textId="3F2F1988">
      <w:pPr>
        <w:pStyle w:val="ListParagraph"/>
        <w:numPr>
          <w:ilvl w:val="1"/>
          <w:numId w:val="8"/>
        </w:numPr>
        <w:spacing w:after="0"/>
        <w:rPr>
          <w:ins w:author="Samuel Pather" w:date="2025-05-09T12:12:00Z" w16du:dateUtc="2025-05-09T02:12:00Z" w:id="246"/>
          <w:rFonts w:eastAsia="Aptos" w:cs="Aptos"/>
          <w:sz w:val="22"/>
          <w:szCs w:val="22"/>
          <w:lang w:val="en-ZA"/>
        </w:rPr>
      </w:pPr>
      <w:ins w:author="Samuel Pather" w:date="2025-05-09T12:11:00Z" w16du:dateUtc="2025-05-09T02:11:00Z" w:id="247">
        <w:r>
          <w:rPr>
            <w:rFonts w:eastAsia="Aptos" w:cs="Aptos"/>
            <w:sz w:val="22"/>
            <w:szCs w:val="22"/>
            <w:lang w:val="en-ZA"/>
          </w:rPr>
          <w:t xml:space="preserve">Ability to scan multiple </w:t>
        </w:r>
        <w:r w:rsidR="002E4EFF">
          <w:rPr>
            <w:rFonts w:eastAsia="Aptos" w:cs="Aptos"/>
            <w:sz w:val="22"/>
            <w:szCs w:val="22"/>
            <w:lang w:val="en-ZA"/>
          </w:rPr>
          <w:t>pages of the same script.</w:t>
        </w:r>
      </w:ins>
    </w:p>
    <w:p w:rsidR="002E4EFF" w:rsidP="17AB8D4A" w:rsidRDefault="002E4EFF" w14:paraId="001A06FA" w14:textId="363A147E">
      <w:pPr>
        <w:pStyle w:val="ListParagraph"/>
        <w:numPr>
          <w:ilvl w:val="1"/>
          <w:numId w:val="8"/>
        </w:numPr>
        <w:spacing w:after="0"/>
        <w:rPr>
          <w:ins w:author="Samuel Pather" w:date="2025-05-09T12:13:00Z" w16du:dateUtc="2025-05-09T02:13:00Z" w:id="248"/>
          <w:rFonts w:eastAsia="Aptos" w:cs="Aptos"/>
          <w:sz w:val="22"/>
          <w:szCs w:val="22"/>
          <w:lang w:val="en-ZA"/>
        </w:rPr>
      </w:pPr>
      <w:ins w:author="Samuel Pather" w:date="2025-05-09T12:12:00Z" w16du:dateUtc="2025-05-09T02:12:00Z" w:id="249">
        <w:r>
          <w:rPr>
            <w:rFonts w:eastAsia="Aptos" w:cs="Aptos"/>
            <w:sz w:val="22"/>
            <w:szCs w:val="22"/>
            <w:lang w:val="en-ZA"/>
          </w:rPr>
          <w:t>Where multiple profile</w:t>
        </w:r>
      </w:ins>
      <w:ins w:author="Samuel Pather" w:date="2025-05-12T11:51:00Z" w16du:dateUtc="2025-05-12T01:51:00Z" w:id="250">
        <w:r w:rsidR="00276819">
          <w:rPr>
            <w:rFonts w:eastAsia="Aptos" w:cs="Aptos"/>
            <w:sz w:val="22"/>
            <w:szCs w:val="22"/>
            <w:lang w:val="en-ZA"/>
          </w:rPr>
          <w:t>s</w:t>
        </w:r>
      </w:ins>
      <w:ins w:author="Samuel Pather" w:date="2025-05-09T12:12:00Z" w16du:dateUtc="2025-05-09T02:12:00Z" w:id="251">
        <w:r>
          <w:rPr>
            <w:rFonts w:eastAsia="Aptos" w:cs="Aptos"/>
            <w:sz w:val="22"/>
            <w:szCs w:val="22"/>
            <w:lang w:val="en-ZA"/>
          </w:rPr>
          <w:t xml:space="preserve"> exist</w:t>
        </w:r>
        <w:r w:rsidR="00142C30">
          <w:rPr>
            <w:rFonts w:eastAsia="Aptos" w:cs="Aptos"/>
            <w:sz w:val="22"/>
            <w:szCs w:val="22"/>
            <w:lang w:val="en-ZA"/>
          </w:rPr>
          <w:t xml:space="preserve">, the ability to select the profile </w:t>
        </w:r>
        <w:r w:rsidR="002563E0">
          <w:rPr>
            <w:rFonts w:eastAsia="Aptos" w:cs="Aptos"/>
            <w:sz w:val="22"/>
            <w:szCs w:val="22"/>
            <w:lang w:val="en-ZA"/>
          </w:rPr>
          <w:t>p</w:t>
        </w:r>
      </w:ins>
      <w:ins w:author="Samuel Pather" w:date="2025-05-09T12:13:00Z" w16du:dateUtc="2025-05-09T02:13:00Z" w:id="252">
        <w:r w:rsidR="002563E0">
          <w:rPr>
            <w:rFonts w:eastAsia="Aptos" w:cs="Aptos"/>
            <w:sz w:val="22"/>
            <w:szCs w:val="22"/>
            <w:lang w:val="en-ZA"/>
          </w:rPr>
          <w:t>rior to scanning the script.</w:t>
        </w:r>
      </w:ins>
    </w:p>
    <w:p w:rsidR="002563E0" w:rsidP="17AB8D4A" w:rsidRDefault="002563E0" w14:paraId="34D887F7" w14:textId="0E6BDAB9">
      <w:pPr>
        <w:pStyle w:val="ListParagraph"/>
        <w:numPr>
          <w:ilvl w:val="1"/>
          <w:numId w:val="8"/>
        </w:numPr>
        <w:spacing w:after="0"/>
        <w:rPr>
          <w:ins w:author="Samuel Pather" w:date="2025-05-09T12:14:00Z" w16du:dateUtc="2025-05-09T02:14:00Z" w:id="253"/>
          <w:rFonts w:eastAsia="Aptos" w:cs="Aptos"/>
          <w:sz w:val="22"/>
          <w:szCs w:val="22"/>
          <w:lang w:val="en-ZA"/>
        </w:rPr>
      </w:pPr>
      <w:ins w:author="Samuel Pather" w:date="2025-05-09T12:13:00Z" w16du:dateUtc="2025-05-09T02:13:00Z" w:id="254">
        <w:r>
          <w:rPr>
            <w:rFonts w:eastAsia="Aptos" w:cs="Aptos"/>
            <w:sz w:val="22"/>
            <w:szCs w:val="22"/>
            <w:lang w:val="en-ZA"/>
          </w:rPr>
          <w:t>Ability to scan</w:t>
        </w:r>
        <w:r w:rsidR="003559E7">
          <w:rPr>
            <w:rFonts w:eastAsia="Aptos" w:cs="Aptos"/>
            <w:sz w:val="22"/>
            <w:szCs w:val="22"/>
            <w:lang w:val="en-ZA"/>
          </w:rPr>
          <w:t xml:space="preserve"> script</w:t>
        </w:r>
      </w:ins>
      <w:ins w:author="Samuel Pather" w:date="2025-05-09T12:14:00Z" w16du:dateUtc="2025-05-09T02:14:00Z" w:id="255">
        <w:r w:rsidR="003559E7">
          <w:rPr>
            <w:rFonts w:eastAsia="Aptos" w:cs="Aptos"/>
            <w:sz w:val="22"/>
            <w:szCs w:val="22"/>
            <w:lang w:val="en-ZA"/>
          </w:rPr>
          <w:t>s for</w:t>
        </w:r>
      </w:ins>
      <w:ins w:author="Samuel Pather" w:date="2025-05-09T12:13:00Z" w16du:dateUtc="2025-05-09T02:13:00Z" w:id="256">
        <w:r>
          <w:rPr>
            <w:rFonts w:eastAsia="Aptos" w:cs="Aptos"/>
            <w:sz w:val="22"/>
            <w:szCs w:val="22"/>
            <w:lang w:val="en-ZA"/>
          </w:rPr>
          <w:t xml:space="preserve"> more than </w:t>
        </w:r>
        <w:r w:rsidR="003559E7">
          <w:rPr>
            <w:rFonts w:eastAsia="Aptos" w:cs="Aptos"/>
            <w:sz w:val="22"/>
            <w:szCs w:val="22"/>
            <w:lang w:val="en-ZA"/>
          </w:rPr>
          <w:t>one profile</w:t>
        </w:r>
      </w:ins>
    </w:p>
    <w:p w:rsidR="00197284" w:rsidP="00197284" w:rsidRDefault="00197284" w14:paraId="7DDF7DCB" w14:textId="071CBB1B">
      <w:pPr>
        <w:pStyle w:val="ListParagraph"/>
        <w:numPr>
          <w:ilvl w:val="2"/>
          <w:numId w:val="8"/>
        </w:numPr>
        <w:spacing w:after="0"/>
        <w:rPr>
          <w:ins w:author="Samuel Pather" w:date="2025-05-09T12:14:00Z" w16du:dateUtc="2025-05-09T02:14:00Z" w:id="257"/>
          <w:rFonts w:eastAsia="Aptos" w:cs="Aptos"/>
          <w:sz w:val="22"/>
          <w:szCs w:val="22"/>
          <w:lang w:val="en-ZA"/>
        </w:rPr>
      </w:pPr>
      <w:ins w:author="Samuel Pather" w:date="2025-05-09T12:14:00Z" w16du:dateUtc="2025-05-09T02:14:00Z" w:id="258">
        <w:r>
          <w:rPr>
            <w:rFonts w:eastAsia="Aptos" w:cs="Aptos"/>
            <w:sz w:val="22"/>
            <w:szCs w:val="22"/>
            <w:lang w:val="en-ZA"/>
          </w:rPr>
          <w:t>Select Main member – scan script</w:t>
        </w:r>
      </w:ins>
      <w:ins w:author="Samuel Pather" w:date="2025-05-09T12:16:00Z" w16du:dateUtc="2025-05-09T02:16:00Z" w:id="259">
        <w:r w:rsidR="00ED1908">
          <w:rPr>
            <w:rFonts w:eastAsia="Aptos" w:cs="Aptos"/>
            <w:sz w:val="22"/>
            <w:szCs w:val="22"/>
            <w:lang w:val="en-ZA"/>
          </w:rPr>
          <w:t xml:space="preserve"> for that person</w:t>
        </w:r>
      </w:ins>
    </w:p>
    <w:p w:rsidR="00A074A4" w:rsidP="00197284" w:rsidRDefault="00A074A4" w14:paraId="69CB4F20" w14:textId="16F95CC7">
      <w:pPr>
        <w:pStyle w:val="ListParagraph"/>
        <w:numPr>
          <w:ilvl w:val="2"/>
          <w:numId w:val="8"/>
        </w:numPr>
        <w:spacing w:after="0"/>
        <w:rPr>
          <w:ins w:author="Samuel Pather" w:date="2025-05-09T12:15:00Z" w16du:dateUtc="2025-05-09T02:15:00Z" w:id="260"/>
          <w:rFonts w:eastAsia="Aptos" w:cs="Aptos"/>
          <w:sz w:val="22"/>
          <w:szCs w:val="22"/>
          <w:lang w:val="en-ZA"/>
        </w:rPr>
      </w:pPr>
      <w:ins w:author="Samuel Pather" w:date="2025-05-09T12:14:00Z" w16du:dateUtc="2025-05-09T02:14:00Z" w:id="261">
        <w:r>
          <w:rPr>
            <w:rFonts w:eastAsia="Aptos" w:cs="Aptos"/>
            <w:sz w:val="22"/>
            <w:szCs w:val="22"/>
            <w:lang w:val="en-ZA"/>
          </w:rPr>
          <w:t xml:space="preserve">Do you want to </w:t>
        </w:r>
      </w:ins>
      <w:ins w:author="Samuel Pather" w:date="2025-05-09T12:15:00Z" w16du:dateUtc="2025-05-09T02:15:00Z" w:id="262">
        <w:r>
          <w:rPr>
            <w:rFonts w:eastAsia="Aptos" w:cs="Aptos"/>
            <w:sz w:val="22"/>
            <w:szCs w:val="22"/>
            <w:lang w:val="en-ZA"/>
          </w:rPr>
          <w:t>scan another scrip?</w:t>
        </w:r>
      </w:ins>
    </w:p>
    <w:p w:rsidR="00E26684" w:rsidRDefault="00E26684" w14:paraId="08F2BDA5" w14:textId="370CF5C1">
      <w:pPr>
        <w:pStyle w:val="ListParagraph"/>
        <w:numPr>
          <w:ilvl w:val="2"/>
          <w:numId w:val="8"/>
        </w:numPr>
        <w:spacing w:after="0"/>
        <w:rPr>
          <w:ins w:author="Samuel Pather" w:date="2025-05-09T12:11:00Z" w16du:dateUtc="2025-05-09T02:11:00Z" w:id="263"/>
          <w:rFonts w:eastAsia="Aptos" w:cs="Aptos"/>
          <w:sz w:val="22"/>
          <w:szCs w:val="22"/>
          <w:lang w:val="en-ZA"/>
        </w:rPr>
        <w:pPrChange w:author="Samuel Pather" w:date="2025-05-09T12:14:00Z" w16du:dateUtc="2025-05-09T02:14:00Z" w:id="264">
          <w:pPr>
            <w:pStyle w:val="ListParagraph"/>
            <w:numPr>
              <w:ilvl w:val="1"/>
              <w:numId w:val="8"/>
            </w:numPr>
            <w:spacing w:after="0"/>
            <w:ind w:left="1440" w:hanging="360"/>
          </w:pPr>
        </w:pPrChange>
      </w:pPr>
      <w:ins w:author="Samuel Pather" w:date="2025-05-09T12:15:00Z" w16du:dateUtc="2025-05-09T02:15:00Z" w:id="265">
        <w:r>
          <w:rPr>
            <w:rFonts w:eastAsia="Aptos" w:cs="Aptos"/>
            <w:sz w:val="22"/>
            <w:szCs w:val="22"/>
            <w:lang w:val="en-ZA"/>
          </w:rPr>
          <w:t xml:space="preserve">Select </w:t>
        </w:r>
        <w:r w:rsidR="00D305FC">
          <w:rPr>
            <w:rFonts w:eastAsia="Aptos" w:cs="Aptos"/>
            <w:sz w:val="22"/>
            <w:szCs w:val="22"/>
            <w:lang w:val="en-ZA"/>
          </w:rPr>
          <w:t xml:space="preserve">second </w:t>
        </w:r>
        <w:r>
          <w:rPr>
            <w:rFonts w:eastAsia="Aptos" w:cs="Aptos"/>
            <w:sz w:val="22"/>
            <w:szCs w:val="22"/>
            <w:lang w:val="en-ZA"/>
          </w:rPr>
          <w:t>profile</w:t>
        </w:r>
      </w:ins>
      <w:ins w:author="Samuel Pather" w:date="2025-05-09T12:16:00Z" w16du:dateUtc="2025-05-09T02:16:00Z" w:id="266">
        <w:r w:rsidR="00D305FC">
          <w:rPr>
            <w:rFonts w:eastAsia="Aptos" w:cs="Aptos"/>
            <w:sz w:val="22"/>
            <w:szCs w:val="22"/>
            <w:lang w:val="en-ZA"/>
          </w:rPr>
          <w:t xml:space="preserve"> – scan </w:t>
        </w:r>
        <w:r w:rsidR="00ED1908">
          <w:rPr>
            <w:rFonts w:eastAsia="Aptos" w:cs="Aptos"/>
            <w:sz w:val="22"/>
            <w:szCs w:val="22"/>
            <w:lang w:val="en-ZA"/>
          </w:rPr>
          <w:t>script for that person</w:t>
        </w:r>
      </w:ins>
      <w:ins w:author="Samuel Pather" w:date="2025-05-09T12:15:00Z" w16du:dateUtc="2025-05-09T02:15:00Z" w:id="267">
        <w:r>
          <w:rPr>
            <w:rFonts w:eastAsia="Aptos" w:cs="Aptos"/>
            <w:sz w:val="22"/>
            <w:szCs w:val="22"/>
            <w:lang w:val="en-ZA"/>
          </w:rPr>
          <w:t xml:space="preserve"> </w:t>
        </w:r>
      </w:ins>
    </w:p>
    <w:p w:rsidRPr="00B771DD" w:rsidR="00AA265B" w:rsidP="17AB8D4A" w:rsidRDefault="672CD6C0" w14:paraId="2CCDE2FA" w14:textId="4790BB0F">
      <w:pPr>
        <w:pStyle w:val="ListParagraph"/>
        <w:numPr>
          <w:ilvl w:val="1"/>
          <w:numId w:val="8"/>
        </w:numPr>
        <w:spacing w:after="0"/>
        <w:rPr>
          <w:ins w:author="Samuel Pather" w:date="2025-05-08T14:33:00Z" w16du:dateUtc="2025-05-08T04:33:00Z" w:id="268"/>
          <w:rFonts w:eastAsia="Aptos" w:cs="Aptos"/>
          <w:sz w:val="22"/>
          <w:szCs w:val="22"/>
          <w:lang w:val="en-ZA"/>
          <w:rPrChange w:author="Samuel Pather" w:date="2025-05-09T06:11:00Z" w16du:dateUtc="2025-05-08T20:11:00Z" w:id="269">
            <w:rPr>
              <w:ins w:author="Samuel Pather" w:date="2025-05-08T14:33:00Z" w16du:dateUtc="2025-05-08T04:33:00Z" w:id="270"/>
              <w:rFonts w:ascii="Aptos" w:hAnsi="Aptos" w:eastAsia="Aptos" w:cs="Aptos"/>
              <w:lang w:val="en-ZA"/>
            </w:rPr>
          </w:rPrChange>
        </w:rPr>
      </w:pPr>
      <w:r w:rsidRPr="00B771DD">
        <w:rPr>
          <w:rFonts w:eastAsia="Aptos" w:cs="Aptos"/>
          <w:sz w:val="22"/>
          <w:szCs w:val="22"/>
          <w:lang w:val="en-ZA"/>
          <w:rPrChange w:author="Samuel Pather" w:date="2025-05-09T06:11:00Z" w16du:dateUtc="2025-05-08T20:11:00Z" w:id="271">
            <w:rPr>
              <w:rFonts w:ascii="Aptos" w:hAnsi="Aptos" w:eastAsia="Aptos" w:cs="Aptos"/>
            </w:rPr>
          </w:rPrChange>
        </w:rPr>
        <w:t xml:space="preserve">The app shall use OCR </w:t>
      </w:r>
      <w:ins w:author="Samuel Pather" w:date="2025-05-08T14:31:00Z" w16du:dateUtc="2025-05-08T04:31:00Z" w:id="272">
        <w:r w:rsidRPr="00B771DD" w:rsidR="00621A7F">
          <w:rPr>
            <w:rFonts w:eastAsia="Aptos" w:cs="Aptos"/>
            <w:sz w:val="22"/>
            <w:szCs w:val="22"/>
            <w:lang w:val="en-ZA"/>
            <w:rPrChange w:author="Samuel Pather" w:date="2025-05-09T06:11:00Z" w16du:dateUtc="2025-05-08T20:11:00Z" w:id="273">
              <w:rPr>
                <w:rFonts w:ascii="Aptos" w:hAnsi="Aptos" w:eastAsia="Aptos" w:cs="Aptos"/>
                <w:lang w:val="en-ZA"/>
              </w:rPr>
            </w:rPrChange>
          </w:rPr>
          <w:t xml:space="preserve">or Vision </w:t>
        </w:r>
      </w:ins>
      <w:ins w:author="Samuel Pather" w:date="2025-05-08T14:32:00Z" w16du:dateUtc="2025-05-08T04:32:00Z" w:id="274">
        <w:r w:rsidRPr="00B771DD" w:rsidR="00621A7F">
          <w:rPr>
            <w:rFonts w:eastAsia="Aptos" w:cs="Aptos"/>
            <w:sz w:val="22"/>
            <w:szCs w:val="22"/>
            <w:lang w:val="en-ZA"/>
            <w:rPrChange w:author="Samuel Pather" w:date="2025-05-09T06:11:00Z" w16du:dateUtc="2025-05-08T20:11:00Z" w:id="275">
              <w:rPr>
                <w:rFonts w:ascii="Aptos" w:hAnsi="Aptos" w:eastAsia="Aptos" w:cs="Aptos"/>
                <w:lang w:val="en-ZA"/>
              </w:rPr>
            </w:rPrChange>
          </w:rPr>
          <w:t xml:space="preserve">AI </w:t>
        </w:r>
      </w:ins>
      <w:r w:rsidRPr="00B771DD">
        <w:rPr>
          <w:rFonts w:eastAsia="Aptos" w:cs="Aptos"/>
          <w:sz w:val="22"/>
          <w:szCs w:val="22"/>
          <w:lang w:val="en-ZA"/>
          <w:rPrChange w:author="Samuel Pather" w:date="2025-05-09T06:11:00Z" w16du:dateUtc="2025-05-08T20:11:00Z" w:id="276">
            <w:rPr>
              <w:rFonts w:ascii="Aptos" w:hAnsi="Aptos" w:eastAsia="Aptos" w:cs="Aptos"/>
            </w:rPr>
          </w:rPrChange>
        </w:rPr>
        <w:t>to capture details from the scanned paper script.</w:t>
      </w:r>
    </w:p>
    <w:p w:rsidRPr="00B771DD" w:rsidR="003D506B" w:rsidP="17AB8D4A" w:rsidRDefault="002A2FD1" w14:paraId="42C9A62F" w14:textId="2E2EF4C2">
      <w:pPr>
        <w:pStyle w:val="ListParagraph"/>
        <w:numPr>
          <w:ilvl w:val="1"/>
          <w:numId w:val="8"/>
        </w:numPr>
        <w:spacing w:after="0"/>
        <w:rPr>
          <w:rFonts w:eastAsia="Aptos" w:cs="Aptos"/>
          <w:sz w:val="22"/>
          <w:szCs w:val="22"/>
          <w:lang w:val="en-ZA"/>
          <w:rPrChange w:author="Samuel Pather" w:date="2025-05-09T06:11:00Z" w16du:dateUtc="2025-05-08T20:11:00Z" w:id="277">
            <w:rPr>
              <w:rFonts w:ascii="Aptos" w:hAnsi="Aptos" w:eastAsia="Aptos" w:cs="Aptos"/>
            </w:rPr>
          </w:rPrChange>
        </w:rPr>
      </w:pPr>
      <w:ins w:author="Samuel Pather" w:date="2025-05-09T12:10:00Z" w16du:dateUtc="2025-05-09T02:10:00Z" w:id="278">
        <w:r>
          <w:rPr>
            <w:rFonts w:eastAsia="Aptos" w:cs="Aptos"/>
            <w:sz w:val="22"/>
            <w:szCs w:val="22"/>
            <w:lang w:val="en-ZA"/>
          </w:rPr>
          <w:t>A</w:t>
        </w:r>
      </w:ins>
      <w:ins w:author="Samuel Pather" w:date="2025-05-09T12:05:00Z" w16du:dateUtc="2025-05-09T02:05:00Z" w:id="279">
        <w:r w:rsidR="00101050">
          <w:rPr>
            <w:rFonts w:eastAsia="Aptos" w:cs="Aptos"/>
            <w:sz w:val="22"/>
            <w:szCs w:val="22"/>
            <w:lang w:val="en-ZA"/>
          </w:rPr>
          <w:t xml:space="preserve">bility to </w:t>
        </w:r>
      </w:ins>
      <w:ins w:author="Samuel Pather" w:date="2025-05-09T12:01:00Z" w16du:dateUtc="2025-05-09T02:01:00Z" w:id="280">
        <w:r w:rsidR="00CE0F7D">
          <w:rPr>
            <w:rFonts w:eastAsia="Aptos" w:cs="Aptos"/>
            <w:sz w:val="22"/>
            <w:szCs w:val="22"/>
            <w:lang w:val="en-ZA"/>
          </w:rPr>
          <w:t xml:space="preserve">assess </w:t>
        </w:r>
      </w:ins>
      <w:ins w:author="Samuel Pather" w:date="2025-05-08T14:33:00Z" w16du:dateUtc="2025-05-08T04:33:00Z" w:id="281">
        <w:r w:rsidRPr="00B771DD" w:rsidR="00C86E60">
          <w:rPr>
            <w:rFonts w:eastAsia="Aptos" w:cs="Aptos"/>
            <w:sz w:val="22"/>
            <w:szCs w:val="22"/>
            <w:lang w:val="en-ZA"/>
            <w:rPrChange w:author="Samuel Pather" w:date="2025-05-09T06:11:00Z" w16du:dateUtc="2025-05-08T20:11:00Z" w:id="282">
              <w:rPr>
                <w:rFonts w:ascii="Aptos" w:hAnsi="Aptos" w:eastAsia="Aptos" w:cs="Aptos"/>
                <w:lang w:val="en-ZA"/>
              </w:rPr>
            </w:rPrChange>
          </w:rPr>
          <w:t xml:space="preserve">the </w:t>
        </w:r>
      </w:ins>
      <w:ins w:author="Samuel Pather" w:date="2025-05-08T14:34:00Z" w16du:dateUtc="2025-05-08T04:34:00Z" w:id="283">
        <w:r w:rsidRPr="00B771DD" w:rsidR="00FE27F8">
          <w:rPr>
            <w:rFonts w:eastAsia="Aptos" w:cs="Aptos"/>
            <w:sz w:val="22"/>
            <w:szCs w:val="22"/>
            <w:lang w:val="en-ZA"/>
            <w:rPrChange w:author="Samuel Pather" w:date="2025-05-09T06:11:00Z" w16du:dateUtc="2025-05-08T20:11:00Z" w:id="284">
              <w:rPr>
                <w:rFonts w:ascii="Aptos" w:hAnsi="Aptos" w:eastAsia="Aptos" w:cs="Aptos"/>
                <w:lang w:val="en-ZA"/>
              </w:rPr>
            </w:rPrChange>
          </w:rPr>
          <w:t>level of confidence</w:t>
        </w:r>
        <w:r w:rsidRPr="00B771DD" w:rsidR="008613DF">
          <w:rPr>
            <w:rFonts w:eastAsia="Aptos" w:cs="Aptos"/>
            <w:sz w:val="22"/>
            <w:szCs w:val="22"/>
            <w:lang w:val="en-ZA"/>
            <w:rPrChange w:author="Samuel Pather" w:date="2025-05-09T06:11:00Z" w16du:dateUtc="2025-05-08T20:11:00Z" w:id="285">
              <w:rPr>
                <w:rFonts w:ascii="Aptos" w:hAnsi="Aptos" w:eastAsia="Aptos" w:cs="Aptos"/>
                <w:lang w:val="en-ZA"/>
              </w:rPr>
            </w:rPrChange>
          </w:rPr>
          <w:t xml:space="preserve"> </w:t>
        </w:r>
      </w:ins>
      <w:ins w:author="Samuel Pather" w:date="2025-05-09T12:02:00Z" w16du:dateUtc="2025-05-09T02:02:00Z" w:id="286">
        <w:r w:rsidR="00CE0F7D">
          <w:rPr>
            <w:rFonts w:eastAsia="Aptos" w:cs="Aptos"/>
            <w:sz w:val="22"/>
            <w:szCs w:val="22"/>
            <w:lang w:val="en-ZA"/>
          </w:rPr>
          <w:t>of</w:t>
        </w:r>
      </w:ins>
      <w:ins w:author="Samuel Pather" w:date="2025-05-08T14:34:00Z" w16du:dateUtc="2025-05-08T04:34:00Z" w:id="287">
        <w:r w:rsidRPr="00B771DD" w:rsidR="008613DF">
          <w:rPr>
            <w:rFonts w:eastAsia="Aptos" w:cs="Aptos"/>
            <w:sz w:val="22"/>
            <w:szCs w:val="22"/>
            <w:lang w:val="en-ZA"/>
            <w:rPrChange w:author="Samuel Pather" w:date="2025-05-09T06:11:00Z" w16du:dateUtc="2025-05-08T20:11:00Z" w:id="288">
              <w:rPr>
                <w:rFonts w:ascii="Aptos" w:hAnsi="Aptos" w:eastAsia="Aptos" w:cs="Aptos"/>
                <w:lang w:val="en-ZA"/>
              </w:rPr>
            </w:rPrChange>
          </w:rPr>
          <w:t xml:space="preserve"> the</w:t>
        </w:r>
      </w:ins>
      <w:ins w:author="Samuel Pather" w:date="2025-05-09T12:06:00Z" w16du:dateUtc="2025-05-09T02:06:00Z" w:id="289">
        <w:r w:rsidR="00F22F06">
          <w:rPr>
            <w:rFonts w:eastAsia="Aptos" w:cs="Aptos"/>
            <w:sz w:val="22"/>
            <w:szCs w:val="22"/>
            <w:lang w:val="en-ZA"/>
          </w:rPr>
          <w:t xml:space="preserve"> digitalisation</w:t>
        </w:r>
      </w:ins>
      <w:ins w:author="Samuel Pather" w:date="2025-05-08T14:35:00Z" w16du:dateUtc="2025-05-08T04:35:00Z" w:id="290">
        <w:r w:rsidRPr="00B771DD" w:rsidR="008613DF">
          <w:rPr>
            <w:rFonts w:eastAsia="Aptos" w:cs="Aptos"/>
            <w:sz w:val="22"/>
            <w:szCs w:val="22"/>
            <w:lang w:val="en-ZA"/>
            <w:rPrChange w:author="Samuel Pather" w:date="2025-05-09T06:11:00Z" w16du:dateUtc="2025-05-08T20:11:00Z" w:id="291">
              <w:rPr>
                <w:rFonts w:ascii="Aptos" w:hAnsi="Aptos" w:eastAsia="Aptos" w:cs="Aptos"/>
                <w:lang w:val="en-ZA"/>
              </w:rPr>
            </w:rPrChange>
          </w:rPr>
          <w:t xml:space="preserve"> of each medication</w:t>
        </w:r>
      </w:ins>
      <w:ins w:author="Samuel Pather" w:date="2025-05-09T12:03:00Z" w16du:dateUtc="2025-05-09T02:03:00Z" w:id="292">
        <w:r w:rsidR="00830E28">
          <w:rPr>
            <w:rFonts w:eastAsia="Aptos" w:cs="Aptos"/>
            <w:sz w:val="22"/>
            <w:szCs w:val="22"/>
            <w:lang w:val="en-ZA"/>
          </w:rPr>
          <w:t xml:space="preserve"> on the </w:t>
        </w:r>
        <w:r w:rsidRPr="00AB31F3" w:rsidR="00830E28">
          <w:rPr>
            <w:rFonts w:eastAsia="Aptos" w:cs="Aptos"/>
            <w:sz w:val="22"/>
            <w:szCs w:val="22"/>
            <w:lang w:val="en-ZA"/>
          </w:rPr>
          <w:t>scanned script</w:t>
        </w:r>
      </w:ins>
      <w:ins w:author="Samuel Pather" w:date="2025-05-09T12:10:00Z" w16du:dateUtc="2025-05-09T02:10:00Z" w:id="293">
        <w:r>
          <w:rPr>
            <w:rFonts w:eastAsia="Aptos" w:cs="Aptos"/>
            <w:sz w:val="22"/>
            <w:szCs w:val="22"/>
            <w:lang w:val="en-ZA"/>
          </w:rPr>
          <w:t xml:space="preserve"> – back-end and pharmacist view</w:t>
        </w:r>
      </w:ins>
      <w:ins w:author="Samuel Pather" w:date="2025-05-09T12:05:00Z" w16du:dateUtc="2025-05-09T02:05:00Z" w:id="294">
        <w:r w:rsidR="00A75A79">
          <w:rPr>
            <w:rFonts w:eastAsia="Aptos" w:cs="Aptos"/>
            <w:sz w:val="22"/>
            <w:szCs w:val="22"/>
            <w:lang w:val="en-ZA"/>
          </w:rPr>
          <w:t>.</w:t>
        </w:r>
      </w:ins>
    </w:p>
    <w:p w:rsidRPr="00B771DD" w:rsidR="00AA265B" w:rsidP="17AB8D4A" w:rsidRDefault="672CD6C0" w14:paraId="3BD744BE" w14:textId="5C218196">
      <w:pPr>
        <w:pStyle w:val="ListParagraph"/>
        <w:numPr>
          <w:ilvl w:val="1"/>
          <w:numId w:val="8"/>
        </w:numPr>
        <w:spacing w:after="0"/>
        <w:rPr>
          <w:rFonts w:eastAsia="Aptos" w:cs="Aptos"/>
          <w:sz w:val="22"/>
          <w:szCs w:val="22"/>
          <w:lang w:val="en-ZA"/>
          <w:rPrChange w:author="Samuel Pather" w:date="2025-05-09T06:11:00Z" w16du:dateUtc="2025-05-08T20:11:00Z" w:id="295">
            <w:rPr>
              <w:rFonts w:ascii="Aptos" w:hAnsi="Aptos" w:eastAsia="Aptos" w:cs="Aptos"/>
            </w:rPr>
          </w:rPrChange>
        </w:rPr>
      </w:pPr>
      <w:r w:rsidRPr="00B771DD">
        <w:rPr>
          <w:rFonts w:eastAsia="Aptos" w:cs="Aptos"/>
          <w:sz w:val="22"/>
          <w:szCs w:val="22"/>
          <w:lang w:val="en-ZA"/>
          <w:rPrChange w:author="Samuel Pather" w:date="2025-05-09T06:11:00Z" w16du:dateUtc="2025-05-08T20:11:00Z" w:id="296">
            <w:rPr>
              <w:rFonts w:ascii="Aptos" w:hAnsi="Aptos" w:eastAsia="Aptos" w:cs="Aptos"/>
            </w:rPr>
          </w:rPrChange>
        </w:rPr>
        <w:t>The scanned prescription shall be converted into a secure, immutable digital format (potentially PDF) with a unique ID.</w:t>
      </w:r>
    </w:p>
    <w:p w:rsidRPr="00B771DD" w:rsidR="00AA265B" w:rsidP="17AB8D4A" w:rsidRDefault="672CD6C0" w14:paraId="72F216A8" w14:textId="488AEC2C">
      <w:pPr>
        <w:pStyle w:val="ListParagraph"/>
        <w:numPr>
          <w:ilvl w:val="1"/>
          <w:numId w:val="8"/>
        </w:numPr>
        <w:spacing w:after="0"/>
        <w:rPr>
          <w:rFonts w:eastAsia="Aptos" w:cs="Aptos"/>
          <w:sz w:val="22"/>
          <w:szCs w:val="22"/>
          <w:lang w:val="en-ZA"/>
          <w:rPrChange w:author="Samuel Pather" w:date="2025-05-09T06:11:00Z" w16du:dateUtc="2025-05-08T20:11:00Z" w:id="297">
            <w:rPr>
              <w:rFonts w:ascii="Aptos" w:hAnsi="Aptos" w:eastAsia="Aptos" w:cs="Aptos"/>
            </w:rPr>
          </w:rPrChange>
        </w:rPr>
      </w:pPr>
      <w:r w:rsidRPr="00B771DD">
        <w:rPr>
          <w:rFonts w:eastAsia="Aptos" w:cs="Aptos"/>
          <w:sz w:val="22"/>
          <w:szCs w:val="22"/>
          <w:lang w:val="en-ZA"/>
          <w:rPrChange w:author="Samuel Pather" w:date="2025-05-09T06:11:00Z" w16du:dateUtc="2025-05-08T20:11:00Z" w:id="298">
            <w:rPr>
              <w:rFonts w:ascii="Aptos" w:hAnsi="Aptos" w:eastAsia="Aptos" w:cs="Aptos"/>
            </w:rPr>
          </w:rPrChange>
        </w:rPr>
        <w:t>Ability to receive electronic prescriptions directly from a doctor (e-script integration).</w:t>
      </w:r>
    </w:p>
    <w:p w:rsidRPr="00B771DD" w:rsidR="00AA265B" w:rsidP="17AB8D4A" w:rsidRDefault="672CD6C0" w14:paraId="26383611" w14:textId="39A1EA60">
      <w:pPr>
        <w:pStyle w:val="ListParagraph"/>
        <w:numPr>
          <w:ilvl w:val="1"/>
          <w:numId w:val="8"/>
        </w:numPr>
        <w:spacing w:after="0"/>
        <w:rPr>
          <w:rFonts w:eastAsia="Aptos" w:cs="Aptos"/>
          <w:sz w:val="22"/>
          <w:szCs w:val="22"/>
          <w:lang w:val="en-ZA"/>
          <w:rPrChange w:author="Samuel Pather" w:date="2025-05-09T06:11:00Z" w16du:dateUtc="2025-05-08T20:11:00Z" w:id="299">
            <w:rPr>
              <w:rFonts w:ascii="Aptos" w:hAnsi="Aptos" w:eastAsia="Aptos" w:cs="Aptos"/>
            </w:rPr>
          </w:rPrChange>
        </w:rPr>
      </w:pPr>
      <w:r w:rsidRPr="00B771DD">
        <w:rPr>
          <w:rFonts w:eastAsia="Aptos" w:cs="Aptos"/>
          <w:sz w:val="22"/>
          <w:szCs w:val="22"/>
          <w:lang w:val="en-ZA"/>
          <w:rPrChange w:author="Samuel Pather" w:date="2025-05-09T06:11:00Z" w16du:dateUtc="2025-05-08T20:11:00Z" w:id="300">
            <w:rPr>
              <w:rFonts w:ascii="Aptos" w:hAnsi="Aptos" w:eastAsia="Aptos" w:cs="Aptos"/>
            </w:rPr>
          </w:rPrChange>
        </w:rPr>
        <w:t>Ability to view details of received digital prescriptions</w:t>
      </w:r>
      <w:ins w:author="Samuel Pather" w:date="2025-05-09T12:07:00Z" w16du:dateUtc="2025-05-09T02:07:00Z" w:id="301">
        <w:r w:rsidR="004536AB">
          <w:rPr>
            <w:rFonts w:eastAsia="Aptos" w:cs="Aptos"/>
            <w:sz w:val="22"/>
            <w:szCs w:val="22"/>
            <w:lang w:val="en-ZA"/>
          </w:rPr>
          <w:t xml:space="preserve"> (both digitised and digitalised)</w:t>
        </w:r>
      </w:ins>
      <w:r w:rsidRPr="00B771DD">
        <w:rPr>
          <w:rFonts w:eastAsia="Aptos" w:cs="Aptos"/>
          <w:sz w:val="22"/>
          <w:szCs w:val="22"/>
          <w:lang w:val="en-ZA"/>
          <w:rPrChange w:author="Samuel Pather" w:date="2025-05-09T06:11:00Z" w16du:dateUtc="2025-05-08T20:11:00Z" w:id="302">
            <w:rPr>
              <w:rFonts w:ascii="Aptos" w:hAnsi="Aptos" w:eastAsia="Aptos" w:cs="Aptos"/>
            </w:rPr>
          </w:rPrChange>
        </w:rPr>
        <w:t>.</w:t>
      </w:r>
    </w:p>
    <w:p w:rsidRPr="00B771DD" w:rsidR="00AA265B" w:rsidP="17AB8D4A" w:rsidRDefault="672CD6C0" w14:paraId="1AF8EC5E" w14:textId="579550C6">
      <w:pPr>
        <w:pStyle w:val="ListParagraph"/>
        <w:numPr>
          <w:ilvl w:val="1"/>
          <w:numId w:val="8"/>
        </w:numPr>
        <w:spacing w:after="0"/>
        <w:rPr>
          <w:rFonts w:eastAsia="Aptos" w:cs="Aptos"/>
          <w:sz w:val="22"/>
          <w:szCs w:val="22"/>
          <w:lang w:val="en-ZA"/>
          <w:rPrChange w:author="Samuel Pather" w:date="2025-05-09T06:11:00Z" w16du:dateUtc="2025-05-08T20:11:00Z" w:id="303">
            <w:rPr>
              <w:rFonts w:ascii="Aptos" w:hAnsi="Aptos" w:eastAsia="Aptos" w:cs="Aptos"/>
            </w:rPr>
          </w:rPrChange>
        </w:rPr>
      </w:pPr>
      <w:r w:rsidRPr="00B771DD">
        <w:rPr>
          <w:rFonts w:eastAsia="Aptos" w:cs="Aptos"/>
          <w:sz w:val="22"/>
          <w:szCs w:val="22"/>
          <w:lang w:val="en-ZA"/>
          <w:rPrChange w:author="Samuel Pather" w:date="2025-05-09T06:11:00Z" w16du:dateUtc="2025-05-08T20:11:00Z" w:id="304">
            <w:rPr>
              <w:rFonts w:ascii="Aptos" w:hAnsi="Aptos" w:eastAsia="Aptos" w:cs="Aptos"/>
            </w:rPr>
          </w:rPrChange>
        </w:rPr>
        <w:t>Ability to view doctor's details associated with the prescription.</w:t>
      </w:r>
    </w:p>
    <w:p w:rsidRPr="00B771DD" w:rsidR="00AA265B" w:rsidP="17AB8D4A" w:rsidRDefault="672CD6C0" w14:paraId="12AF6236" w14:textId="2E6D15EE">
      <w:pPr>
        <w:pStyle w:val="ListParagraph"/>
        <w:numPr>
          <w:ilvl w:val="1"/>
          <w:numId w:val="8"/>
        </w:numPr>
        <w:spacing w:after="0"/>
        <w:rPr>
          <w:rFonts w:eastAsia="Aptos" w:cs="Aptos"/>
          <w:sz w:val="22"/>
          <w:szCs w:val="22"/>
          <w:lang w:val="en-ZA"/>
          <w:rPrChange w:author="Samuel Pather" w:date="2025-05-09T06:11:00Z" w16du:dateUtc="2025-05-08T20:11:00Z" w:id="305">
            <w:rPr>
              <w:rFonts w:ascii="Aptos" w:hAnsi="Aptos" w:eastAsia="Aptos" w:cs="Aptos"/>
            </w:rPr>
          </w:rPrChange>
        </w:rPr>
      </w:pPr>
      <w:r w:rsidRPr="00B771DD">
        <w:rPr>
          <w:rFonts w:eastAsia="Aptos" w:cs="Aptos"/>
          <w:sz w:val="22"/>
          <w:szCs w:val="22"/>
          <w:lang w:val="en-ZA"/>
          <w:rPrChange w:author="Samuel Pather" w:date="2025-05-09T06:11:00Z" w16du:dateUtc="2025-05-08T20:11:00Z" w:id="306">
            <w:rPr>
              <w:rFonts w:ascii="Aptos" w:hAnsi="Aptos" w:eastAsia="Aptos" w:cs="Aptos"/>
            </w:rPr>
          </w:rPrChange>
        </w:rPr>
        <w:t>Ability to view a list of all current and past medications ("My Medications" / Prescription History).</w:t>
      </w:r>
    </w:p>
    <w:p w:rsidRPr="00B771DD" w:rsidR="00AA265B" w:rsidP="17AB8D4A" w:rsidRDefault="672CD6C0" w14:paraId="487952F1" w14:textId="54658296">
      <w:pPr>
        <w:pStyle w:val="ListParagraph"/>
        <w:numPr>
          <w:ilvl w:val="1"/>
          <w:numId w:val="8"/>
        </w:numPr>
        <w:spacing w:after="0"/>
        <w:rPr>
          <w:rFonts w:eastAsia="Aptos" w:cs="Aptos"/>
          <w:sz w:val="22"/>
          <w:szCs w:val="22"/>
          <w:lang w:val="en-ZA"/>
          <w:rPrChange w:author="Samuel Pather" w:date="2025-05-09T06:11:00Z" w16du:dateUtc="2025-05-08T20:11:00Z" w:id="307">
            <w:rPr>
              <w:rFonts w:ascii="Aptos" w:hAnsi="Aptos" w:eastAsia="Aptos" w:cs="Aptos"/>
            </w:rPr>
          </w:rPrChange>
        </w:rPr>
      </w:pPr>
      <w:r w:rsidRPr="00B771DD">
        <w:rPr>
          <w:rFonts w:eastAsia="Aptos" w:cs="Aptos"/>
          <w:sz w:val="22"/>
          <w:szCs w:val="22"/>
          <w:lang w:val="en-ZA"/>
          <w:rPrChange w:author="Samuel Pather" w:date="2025-05-09T06:11:00Z" w16du:dateUtc="2025-05-08T20:11:00Z" w:id="308">
            <w:rPr>
              <w:rFonts w:ascii="Aptos" w:hAnsi="Aptos" w:eastAsia="Aptos" w:cs="Aptos"/>
            </w:rPr>
          </w:rPrChange>
        </w:rPr>
        <w:t>For each medication, view details like name, strength, dosage form, active ingredient, quantity, and cost.</w:t>
      </w:r>
    </w:p>
    <w:p w:rsidRPr="00B771DD" w:rsidR="00AA265B" w:rsidP="17AB8D4A" w:rsidRDefault="672CD6C0" w14:paraId="6D6ADA23" w14:textId="173E11DE">
      <w:pPr>
        <w:pStyle w:val="ListParagraph"/>
        <w:numPr>
          <w:ilvl w:val="0"/>
          <w:numId w:val="8"/>
        </w:numPr>
        <w:spacing w:after="0"/>
        <w:rPr>
          <w:rFonts w:eastAsia="Aptos" w:cs="Aptos"/>
          <w:b/>
          <w:bCs/>
          <w:sz w:val="22"/>
          <w:szCs w:val="22"/>
          <w:lang w:val="en-ZA"/>
          <w:rPrChange w:author="Samuel Pather" w:date="2025-05-09T06:11:00Z" w16du:dateUtc="2025-05-08T20:11:00Z" w:id="309">
            <w:rPr>
              <w:rFonts w:ascii="Aptos" w:hAnsi="Aptos" w:eastAsia="Aptos" w:cs="Aptos"/>
              <w:b/>
              <w:bCs/>
            </w:rPr>
          </w:rPrChange>
        </w:rPr>
      </w:pPr>
      <w:r w:rsidRPr="00B771DD">
        <w:rPr>
          <w:rFonts w:eastAsia="Aptos" w:cs="Aptos"/>
          <w:b/>
          <w:bCs/>
          <w:sz w:val="22"/>
          <w:szCs w:val="22"/>
          <w:lang w:val="en-ZA"/>
          <w:rPrChange w:author="Samuel Pather" w:date="2025-05-09T06:11:00Z" w16du:dateUtc="2025-05-08T20:11:00Z" w:id="310">
            <w:rPr>
              <w:rFonts w:ascii="Aptos" w:hAnsi="Aptos" w:eastAsia="Aptos" w:cs="Aptos"/>
              <w:b/>
              <w:bCs/>
            </w:rPr>
          </w:rPrChange>
        </w:rPr>
        <w:t>Medication Adherence &amp; Reminders:</w:t>
      </w:r>
    </w:p>
    <w:p w:rsidR="00E66CD4" w:rsidP="17AB8D4A" w:rsidRDefault="00597D16" w14:paraId="22EEB271" w14:textId="020311EA">
      <w:pPr>
        <w:pStyle w:val="ListParagraph"/>
        <w:numPr>
          <w:ilvl w:val="1"/>
          <w:numId w:val="8"/>
        </w:numPr>
        <w:spacing w:after="0"/>
        <w:rPr>
          <w:ins w:author="Samuel Pather" w:date="2025-05-09T12:28:00Z" w16du:dateUtc="2025-05-09T02:28:00Z" w:id="311"/>
          <w:rFonts w:eastAsia="Aptos" w:cs="Aptos"/>
          <w:sz w:val="22"/>
          <w:szCs w:val="22"/>
          <w:lang w:val="en-ZA"/>
        </w:rPr>
      </w:pPr>
      <w:ins w:author="Samuel Pather" w:date="2025-05-09T12:27:00Z" w16du:dateUtc="2025-05-09T02:27:00Z" w:id="312">
        <w:r>
          <w:rPr>
            <w:rFonts w:eastAsia="Aptos" w:cs="Aptos"/>
            <w:sz w:val="22"/>
            <w:szCs w:val="22"/>
            <w:lang w:val="en-ZA"/>
          </w:rPr>
          <w:t xml:space="preserve">Ability to track medication on a visually </w:t>
        </w:r>
      </w:ins>
      <w:ins w:author="Samuel Pather" w:date="2025-05-09T12:28:00Z" w16du:dateUtc="2025-05-09T02:28:00Z" w:id="313">
        <w:r w:rsidR="00077B8D">
          <w:rPr>
            <w:rFonts w:eastAsia="Aptos" w:cs="Aptos"/>
            <w:sz w:val="22"/>
            <w:szCs w:val="22"/>
            <w:lang w:val="en-ZA"/>
          </w:rPr>
          <w:t xml:space="preserve">with </w:t>
        </w:r>
      </w:ins>
      <w:ins w:author="Samuel Pather" w:date="2025-05-12T11:52:00Z" w16du:dateUtc="2025-05-12T01:52:00Z" w:id="314">
        <w:r w:rsidR="005D1C7C">
          <w:rPr>
            <w:rFonts w:eastAsia="Aptos" w:cs="Aptos"/>
            <w:sz w:val="22"/>
            <w:szCs w:val="22"/>
            <w:lang w:val="en-ZA"/>
          </w:rPr>
          <w:t>easy-to-read</w:t>
        </w:r>
      </w:ins>
      <w:ins w:author="Samuel Pather" w:date="2025-05-09T12:28:00Z" w16du:dateUtc="2025-05-09T02:28:00Z" w:id="315">
        <w:r w:rsidR="00077B8D">
          <w:rPr>
            <w:rFonts w:eastAsia="Aptos" w:cs="Aptos"/>
            <w:sz w:val="22"/>
            <w:szCs w:val="22"/>
            <w:lang w:val="en-ZA"/>
          </w:rPr>
          <w:t xml:space="preserve"> graphics</w:t>
        </w:r>
      </w:ins>
    </w:p>
    <w:p w:rsidRPr="00B771DD" w:rsidR="00AA265B" w:rsidP="17AB8D4A" w:rsidRDefault="672CD6C0" w14:paraId="4FA4687C" w14:textId="40EEC454">
      <w:pPr>
        <w:pStyle w:val="ListParagraph"/>
        <w:numPr>
          <w:ilvl w:val="1"/>
          <w:numId w:val="8"/>
        </w:numPr>
        <w:spacing w:after="0"/>
        <w:rPr>
          <w:rFonts w:eastAsia="Aptos" w:cs="Aptos"/>
          <w:sz w:val="22"/>
          <w:szCs w:val="22"/>
          <w:lang w:val="en-ZA"/>
          <w:rPrChange w:author="Samuel Pather" w:date="2025-05-09T06:11:00Z" w16du:dateUtc="2025-05-08T20:11:00Z" w:id="316">
            <w:rPr>
              <w:rFonts w:ascii="Aptos" w:hAnsi="Aptos" w:eastAsia="Aptos" w:cs="Aptos"/>
            </w:rPr>
          </w:rPrChange>
        </w:rPr>
      </w:pPr>
      <w:r w:rsidRPr="00B771DD">
        <w:rPr>
          <w:rFonts w:eastAsia="Aptos" w:cs="Aptos"/>
          <w:sz w:val="22"/>
          <w:szCs w:val="22"/>
          <w:lang w:val="en-ZA"/>
          <w:rPrChange w:author="Samuel Pather" w:date="2025-05-09T06:11:00Z" w16du:dateUtc="2025-05-08T20:11:00Z" w:id="317">
            <w:rPr>
              <w:rFonts w:ascii="Aptos" w:hAnsi="Aptos" w:eastAsia="Aptos" w:cs="Aptos"/>
            </w:rPr>
          </w:rPrChange>
        </w:rPr>
        <w:t>Access a Medication Calendar to view scheduled doses.</w:t>
      </w:r>
    </w:p>
    <w:p w:rsidRPr="00B771DD" w:rsidR="00AA265B" w:rsidP="17AB8D4A" w:rsidRDefault="672CD6C0" w14:paraId="1A9580F7" w14:textId="6ED94C60">
      <w:pPr>
        <w:pStyle w:val="ListParagraph"/>
        <w:numPr>
          <w:ilvl w:val="1"/>
          <w:numId w:val="8"/>
        </w:numPr>
        <w:spacing w:after="0"/>
        <w:rPr>
          <w:rFonts w:eastAsia="Aptos" w:cs="Aptos"/>
          <w:sz w:val="22"/>
          <w:szCs w:val="22"/>
          <w:lang w:val="en-ZA"/>
          <w:rPrChange w:author="Samuel Pather" w:date="2025-05-09T06:11:00Z" w16du:dateUtc="2025-05-08T20:11:00Z" w:id="318">
            <w:rPr>
              <w:rFonts w:ascii="Aptos" w:hAnsi="Aptos" w:eastAsia="Aptos" w:cs="Aptos"/>
            </w:rPr>
          </w:rPrChange>
        </w:rPr>
      </w:pPr>
      <w:r w:rsidRPr="00B771DD">
        <w:rPr>
          <w:rFonts w:eastAsia="Aptos" w:cs="Aptos"/>
          <w:sz w:val="22"/>
          <w:szCs w:val="22"/>
          <w:lang w:val="en-ZA"/>
          <w:rPrChange w:author="Samuel Pather" w:date="2025-05-09T06:11:00Z" w16du:dateUtc="2025-05-08T20:11:00Z" w:id="319">
            <w:rPr>
              <w:rFonts w:ascii="Aptos" w:hAnsi="Aptos" w:eastAsia="Aptos" w:cs="Aptos"/>
            </w:rPr>
          </w:rPrChange>
        </w:rPr>
        <w:t>Receive push and in-app notifications as reminders for taking medication.</w:t>
      </w:r>
    </w:p>
    <w:p w:rsidRPr="00B771DD" w:rsidR="00AA265B" w:rsidP="17AB8D4A" w:rsidRDefault="672CD6C0" w14:paraId="7B433AA1" w14:textId="168D977E">
      <w:pPr>
        <w:pStyle w:val="ListParagraph"/>
        <w:numPr>
          <w:ilvl w:val="1"/>
          <w:numId w:val="8"/>
        </w:numPr>
        <w:spacing w:after="0"/>
        <w:rPr>
          <w:rFonts w:eastAsia="Aptos" w:cs="Aptos"/>
          <w:sz w:val="22"/>
          <w:szCs w:val="22"/>
          <w:lang w:val="en-ZA"/>
          <w:rPrChange w:author="Samuel Pather" w:date="2025-05-09T06:11:00Z" w16du:dateUtc="2025-05-08T20:11:00Z" w:id="320">
            <w:rPr>
              <w:rFonts w:ascii="Aptos" w:hAnsi="Aptos" w:eastAsia="Aptos" w:cs="Aptos"/>
            </w:rPr>
          </w:rPrChange>
        </w:rPr>
      </w:pPr>
      <w:r w:rsidRPr="00B771DD">
        <w:rPr>
          <w:rFonts w:eastAsia="Aptos" w:cs="Aptos"/>
          <w:sz w:val="22"/>
          <w:szCs w:val="22"/>
          <w:lang w:val="en-ZA"/>
          <w:rPrChange w:author="Samuel Pather" w:date="2025-05-09T06:11:00Z" w16du:dateUtc="2025-05-08T20:11:00Z" w:id="321">
            <w:rPr>
              <w:rFonts w:ascii="Aptos" w:hAnsi="Aptos" w:eastAsia="Aptos" w:cs="Aptos"/>
            </w:rPr>
          </w:rPrChange>
        </w:rPr>
        <w:lastRenderedPageBreak/>
        <w:t>Receive reminders for script renewal.</w:t>
      </w:r>
    </w:p>
    <w:p w:rsidRPr="00B771DD" w:rsidR="00AA265B" w:rsidP="17AB8D4A" w:rsidRDefault="672CD6C0" w14:paraId="6EC5B3A6" w14:textId="35A51103">
      <w:pPr>
        <w:pStyle w:val="ListParagraph"/>
        <w:numPr>
          <w:ilvl w:val="1"/>
          <w:numId w:val="8"/>
        </w:numPr>
        <w:spacing w:after="0"/>
        <w:rPr>
          <w:rFonts w:eastAsia="Aptos" w:cs="Aptos"/>
          <w:sz w:val="22"/>
          <w:szCs w:val="22"/>
          <w:lang w:val="en-ZA"/>
          <w:rPrChange w:author="Samuel Pather" w:date="2025-05-09T06:11:00Z" w16du:dateUtc="2025-05-08T20:11:00Z" w:id="322">
            <w:rPr>
              <w:rFonts w:ascii="Aptos" w:hAnsi="Aptos" w:eastAsia="Aptos" w:cs="Aptos"/>
            </w:rPr>
          </w:rPrChange>
        </w:rPr>
      </w:pPr>
      <w:r w:rsidRPr="00B771DD">
        <w:rPr>
          <w:rFonts w:eastAsia="Aptos" w:cs="Aptos"/>
          <w:sz w:val="22"/>
          <w:szCs w:val="22"/>
          <w:lang w:val="en-ZA"/>
          <w:rPrChange w:author="Samuel Pather" w:date="2025-05-09T06:11:00Z" w16du:dateUtc="2025-05-08T20:11:00Z" w:id="323">
            <w:rPr>
              <w:rFonts w:ascii="Aptos" w:hAnsi="Aptos" w:eastAsia="Aptos" w:cs="Aptos"/>
            </w:rPr>
          </w:rPrChange>
        </w:rPr>
        <w:t>Receive reminders for medication refills.</w:t>
      </w:r>
    </w:p>
    <w:p w:rsidRPr="00B771DD" w:rsidR="00AA265B" w:rsidP="17AB8D4A" w:rsidRDefault="672CD6C0" w14:paraId="716A10CE" w14:textId="5418D642">
      <w:pPr>
        <w:pStyle w:val="ListParagraph"/>
        <w:numPr>
          <w:ilvl w:val="1"/>
          <w:numId w:val="8"/>
        </w:numPr>
        <w:spacing w:after="0"/>
        <w:rPr>
          <w:rFonts w:eastAsia="Aptos" w:cs="Aptos"/>
          <w:sz w:val="22"/>
          <w:szCs w:val="22"/>
          <w:lang w:val="en-ZA"/>
          <w:rPrChange w:author="Samuel Pather" w:date="2025-05-09T06:11:00Z" w16du:dateUtc="2025-05-08T20:11:00Z" w:id="324">
            <w:rPr>
              <w:rFonts w:ascii="Aptos" w:hAnsi="Aptos" w:eastAsia="Aptos" w:cs="Aptos"/>
            </w:rPr>
          </w:rPrChange>
        </w:rPr>
      </w:pPr>
      <w:r w:rsidRPr="00B771DD">
        <w:rPr>
          <w:rFonts w:eastAsia="Aptos" w:cs="Aptos"/>
          <w:sz w:val="22"/>
          <w:szCs w:val="22"/>
          <w:lang w:val="en-ZA"/>
          <w:rPrChange w:author="Samuel Pather" w:date="2025-05-09T06:11:00Z" w16du:dateUtc="2025-05-08T20:11:00Z" w:id="325">
            <w:rPr>
              <w:rFonts w:ascii="Aptos" w:hAnsi="Aptos" w:eastAsia="Aptos" w:cs="Aptos"/>
            </w:rPr>
          </w:rPrChange>
        </w:rPr>
        <w:t>The refill button should become active/clickable based on rules (e.g., 25 days after last dispense).</w:t>
      </w:r>
    </w:p>
    <w:p w:rsidRPr="00B771DD" w:rsidR="00AA265B" w:rsidP="17AB8D4A" w:rsidRDefault="672CD6C0" w14:paraId="7B777F13" w14:textId="6DA61D7F">
      <w:pPr>
        <w:pStyle w:val="ListParagraph"/>
        <w:numPr>
          <w:ilvl w:val="1"/>
          <w:numId w:val="8"/>
        </w:numPr>
        <w:spacing w:after="0"/>
        <w:rPr>
          <w:rFonts w:eastAsia="Aptos" w:cs="Aptos"/>
          <w:sz w:val="22"/>
          <w:szCs w:val="22"/>
          <w:lang w:val="en-ZA"/>
          <w:rPrChange w:author="Samuel Pather" w:date="2025-05-09T06:11:00Z" w16du:dateUtc="2025-05-08T20:11:00Z" w:id="326">
            <w:rPr>
              <w:rFonts w:ascii="Aptos" w:hAnsi="Aptos" w:eastAsia="Aptos" w:cs="Aptos"/>
            </w:rPr>
          </w:rPrChange>
        </w:rPr>
      </w:pPr>
      <w:r w:rsidRPr="00B771DD">
        <w:rPr>
          <w:rFonts w:eastAsia="Aptos" w:cs="Aptos"/>
          <w:sz w:val="22"/>
          <w:szCs w:val="22"/>
          <w:lang w:val="en-ZA"/>
          <w:rPrChange w:author="Samuel Pather" w:date="2025-05-09T06:11:00Z" w16du:dateUtc="2025-05-08T20:11:00Z" w:id="327">
            <w:rPr>
              <w:rFonts w:ascii="Aptos" w:hAnsi="Aptos" w:eastAsia="Aptos" w:cs="Aptos"/>
            </w:rPr>
          </w:rPrChange>
        </w:rPr>
        <w:t>Ability to request repeat scripts directly through the app.</w:t>
      </w:r>
    </w:p>
    <w:p w:rsidRPr="00B771DD" w:rsidR="00AA265B" w:rsidP="17AB8D4A" w:rsidRDefault="672CD6C0" w14:paraId="51CE664E" w14:textId="25B12C63">
      <w:pPr>
        <w:pStyle w:val="ListParagraph"/>
        <w:numPr>
          <w:ilvl w:val="1"/>
          <w:numId w:val="8"/>
        </w:numPr>
        <w:spacing w:after="0"/>
        <w:rPr>
          <w:rFonts w:eastAsia="Aptos" w:cs="Aptos"/>
          <w:sz w:val="22"/>
          <w:szCs w:val="22"/>
          <w:lang w:val="en-ZA"/>
          <w:rPrChange w:author="Samuel Pather" w:date="2025-05-09T06:11:00Z" w16du:dateUtc="2025-05-08T20:11:00Z" w:id="328">
            <w:rPr>
              <w:rFonts w:ascii="Aptos" w:hAnsi="Aptos" w:eastAsia="Aptos" w:cs="Aptos"/>
            </w:rPr>
          </w:rPrChange>
        </w:rPr>
      </w:pPr>
      <w:r w:rsidRPr="00B771DD">
        <w:rPr>
          <w:rFonts w:eastAsia="Aptos" w:cs="Aptos"/>
          <w:sz w:val="22"/>
          <w:szCs w:val="22"/>
          <w:lang w:val="en-ZA"/>
          <w:rPrChange w:author="Samuel Pather" w:date="2025-05-09T06:11:00Z" w16du:dateUtc="2025-05-08T20:11:00Z" w:id="329">
            <w:rPr>
              <w:rFonts w:ascii="Aptos" w:hAnsi="Aptos" w:eastAsia="Aptos" w:cs="Aptos"/>
            </w:rPr>
          </w:rPrChange>
        </w:rPr>
        <w:t xml:space="preserve">View information about medication (precautions, side effects, info </w:t>
      </w:r>
      <w:proofErr w:type="gramStart"/>
      <w:r w:rsidRPr="00B771DD">
        <w:rPr>
          <w:rFonts w:eastAsia="Aptos" w:cs="Aptos"/>
          <w:sz w:val="22"/>
          <w:szCs w:val="22"/>
          <w:lang w:val="en-ZA"/>
          <w:rPrChange w:author="Samuel Pather" w:date="2025-05-09T06:11:00Z" w16du:dateUtc="2025-05-08T20:11:00Z" w:id="330">
            <w:rPr>
              <w:rFonts w:ascii="Aptos" w:hAnsi="Aptos" w:eastAsia="Aptos" w:cs="Aptos"/>
            </w:rPr>
          </w:rPrChange>
        </w:rPr>
        <w:t>at a glance</w:t>
      </w:r>
      <w:proofErr w:type="gramEnd"/>
      <w:r w:rsidRPr="00B771DD">
        <w:rPr>
          <w:rFonts w:eastAsia="Aptos" w:cs="Aptos"/>
          <w:sz w:val="22"/>
          <w:szCs w:val="22"/>
          <w:lang w:val="en-ZA"/>
          <w:rPrChange w:author="Samuel Pather" w:date="2025-05-09T06:11:00Z" w16du:dateUtc="2025-05-08T20:11:00Z" w:id="331">
            <w:rPr>
              <w:rFonts w:ascii="Aptos" w:hAnsi="Aptos" w:eastAsia="Aptos" w:cs="Aptos"/>
            </w:rPr>
          </w:rPrChange>
        </w:rPr>
        <w:t>).</w:t>
      </w:r>
      <w:ins w:author="Samuel Pather" w:date="2025-05-12T12:03:00Z" w16du:dateUtc="2025-05-12T02:03:00Z" w:id="332">
        <w:r w:rsidR="00FE564A">
          <w:rPr>
            <w:rFonts w:eastAsia="Aptos" w:cs="Aptos"/>
            <w:sz w:val="22"/>
            <w:szCs w:val="22"/>
            <w:lang w:val="en-ZA"/>
          </w:rPr>
          <w:t xml:space="preserve"> Will an AI summary</w:t>
        </w:r>
      </w:ins>
      <w:ins w:author="Samuel Pather" w:date="2025-05-12T12:04:00Z" w16du:dateUtc="2025-05-12T02:04:00Z" w:id="333">
        <w:r w:rsidR="009F42BA">
          <w:rPr>
            <w:rFonts w:eastAsia="Aptos" w:cs="Aptos"/>
            <w:sz w:val="22"/>
            <w:szCs w:val="22"/>
            <w:lang w:val="en-ZA"/>
          </w:rPr>
          <w:t xml:space="preserve"> which can be beneficial to the patient</w:t>
        </w:r>
      </w:ins>
      <w:ins w:author="Samuel Pather" w:date="2025-05-12T12:03:00Z" w16du:dateUtc="2025-05-12T02:03:00Z" w:id="334">
        <w:r w:rsidR="000D4119">
          <w:rPr>
            <w:rFonts w:eastAsia="Aptos" w:cs="Aptos"/>
            <w:sz w:val="22"/>
            <w:szCs w:val="22"/>
            <w:lang w:val="en-ZA"/>
          </w:rPr>
          <w:t xml:space="preserve"> (e.g. 100 words) create risk for us</w:t>
        </w:r>
      </w:ins>
      <w:ins w:author="Samuel Pather" w:date="2025-05-12T12:04:00Z" w16du:dateUtc="2025-05-12T02:04:00Z" w:id="335">
        <w:r w:rsidR="009F42BA">
          <w:rPr>
            <w:rFonts w:eastAsia="Aptos" w:cs="Aptos"/>
            <w:sz w:val="22"/>
            <w:szCs w:val="22"/>
            <w:lang w:val="en-ZA"/>
          </w:rPr>
          <w:t>.</w:t>
        </w:r>
      </w:ins>
    </w:p>
    <w:p w:rsidRPr="00B771DD" w:rsidR="00AA265B" w:rsidP="17AB8D4A" w:rsidRDefault="672CD6C0" w14:paraId="536AB033" w14:textId="4FDA3306">
      <w:pPr>
        <w:pStyle w:val="ListParagraph"/>
        <w:numPr>
          <w:ilvl w:val="1"/>
          <w:numId w:val="8"/>
        </w:numPr>
        <w:spacing w:after="0"/>
        <w:rPr>
          <w:rFonts w:eastAsia="Aptos" w:cs="Aptos"/>
          <w:sz w:val="22"/>
          <w:szCs w:val="22"/>
          <w:lang w:val="en-ZA"/>
          <w:rPrChange w:author="Samuel Pather" w:date="2025-05-09T06:11:00Z" w16du:dateUtc="2025-05-08T20:11:00Z" w:id="336">
            <w:rPr>
              <w:rFonts w:ascii="Aptos" w:hAnsi="Aptos" w:eastAsia="Aptos" w:cs="Aptos"/>
            </w:rPr>
          </w:rPrChange>
        </w:rPr>
      </w:pPr>
      <w:r w:rsidRPr="00B771DD">
        <w:rPr>
          <w:rFonts w:eastAsia="Aptos" w:cs="Aptos"/>
          <w:sz w:val="22"/>
          <w:szCs w:val="22"/>
          <w:lang w:val="en-ZA"/>
          <w:rPrChange w:author="Samuel Pather" w:date="2025-05-09T06:11:00Z" w16du:dateUtc="2025-05-08T20:11:00Z" w:id="337">
            <w:rPr>
              <w:rFonts w:ascii="Aptos" w:hAnsi="Aptos" w:eastAsia="Aptos" w:cs="Aptos"/>
            </w:rPr>
          </w:rPrChange>
        </w:rPr>
        <w:t xml:space="preserve">Potential MVPX value </w:t>
      </w:r>
      <w:proofErr w:type="gramStart"/>
      <w:r w:rsidRPr="00B771DD">
        <w:rPr>
          <w:rFonts w:eastAsia="Aptos" w:cs="Aptos"/>
          <w:sz w:val="22"/>
          <w:szCs w:val="22"/>
          <w:lang w:val="en-ZA"/>
          <w:rPrChange w:author="Samuel Pather" w:date="2025-05-09T06:11:00Z" w16du:dateUtc="2025-05-08T20:11:00Z" w:id="338">
            <w:rPr>
              <w:rFonts w:ascii="Aptos" w:hAnsi="Aptos" w:eastAsia="Aptos" w:cs="Aptos"/>
            </w:rPr>
          </w:rPrChange>
        </w:rPr>
        <w:t>add:</w:t>
      </w:r>
      <w:proofErr w:type="gramEnd"/>
      <w:r w:rsidRPr="00B771DD">
        <w:rPr>
          <w:rFonts w:eastAsia="Aptos" w:cs="Aptos"/>
          <w:sz w:val="22"/>
          <w:szCs w:val="22"/>
          <w:lang w:val="en-ZA"/>
          <w:rPrChange w:author="Samuel Pather" w:date="2025-05-09T06:11:00Z" w16du:dateUtc="2025-05-08T20:11:00Z" w:id="339">
            <w:rPr>
              <w:rFonts w:ascii="Aptos" w:hAnsi="Aptos" w:eastAsia="Aptos" w:cs="Aptos"/>
            </w:rPr>
          </w:rPrChange>
        </w:rPr>
        <w:t xml:space="preserve"> check for contra-indications based on known allergies/conditions and prescribed medication.</w:t>
      </w:r>
    </w:p>
    <w:p w:rsidRPr="00B771DD" w:rsidR="00AA265B" w:rsidP="17AB8D4A" w:rsidRDefault="672CD6C0" w14:paraId="2BE77E8A" w14:textId="478FAA10">
      <w:pPr>
        <w:pStyle w:val="ListParagraph"/>
        <w:numPr>
          <w:ilvl w:val="0"/>
          <w:numId w:val="8"/>
        </w:numPr>
        <w:spacing w:after="0"/>
        <w:rPr>
          <w:rFonts w:eastAsia="Aptos" w:cs="Aptos"/>
          <w:b/>
          <w:bCs/>
          <w:sz w:val="22"/>
          <w:szCs w:val="22"/>
          <w:lang w:val="en-ZA"/>
          <w:rPrChange w:author="Samuel Pather" w:date="2025-05-09T06:11:00Z" w16du:dateUtc="2025-05-08T20:11:00Z" w:id="340">
            <w:rPr>
              <w:rFonts w:ascii="Aptos" w:hAnsi="Aptos" w:eastAsia="Aptos" w:cs="Aptos"/>
              <w:b/>
              <w:bCs/>
            </w:rPr>
          </w:rPrChange>
        </w:rPr>
      </w:pPr>
      <w:r w:rsidRPr="00B771DD">
        <w:rPr>
          <w:rFonts w:eastAsia="Aptos" w:cs="Aptos"/>
          <w:b/>
          <w:bCs/>
          <w:sz w:val="22"/>
          <w:szCs w:val="22"/>
          <w:lang w:val="en-ZA"/>
          <w:rPrChange w:author="Samuel Pather" w:date="2025-05-09T06:11:00Z" w16du:dateUtc="2025-05-08T20:11:00Z" w:id="341">
            <w:rPr>
              <w:rFonts w:ascii="Aptos" w:hAnsi="Aptos" w:eastAsia="Aptos" w:cs="Aptos"/>
              <w:b/>
              <w:bCs/>
            </w:rPr>
          </w:rPrChange>
        </w:rPr>
        <w:t xml:space="preserve">Prescription </w:t>
      </w:r>
      <w:del w:author="Samuel Pather" w:date="2025-05-08T14:37:00Z" w16du:dateUtc="2025-05-08T04:37:00Z" w:id="342">
        <w:r w:rsidRPr="00B771DD" w:rsidDel="00681BB8">
          <w:rPr>
            <w:rFonts w:eastAsia="Aptos" w:cs="Aptos"/>
            <w:b/>
            <w:bCs/>
            <w:sz w:val="22"/>
            <w:szCs w:val="22"/>
            <w:lang w:val="en-ZA"/>
            <w:rPrChange w:author="Samuel Pather" w:date="2025-05-09T06:11:00Z" w16du:dateUtc="2025-05-08T20:11:00Z" w:id="343">
              <w:rPr>
                <w:rFonts w:ascii="Aptos" w:hAnsi="Aptos" w:eastAsia="Aptos" w:cs="Aptos"/>
                <w:b/>
                <w:bCs/>
              </w:rPr>
            </w:rPrChange>
          </w:rPr>
          <w:delText>Fulfillment</w:delText>
        </w:r>
      </w:del>
      <w:ins w:author="Samuel Pather" w:date="2025-05-08T14:37:00Z" w16du:dateUtc="2025-05-08T04:37:00Z" w:id="344">
        <w:r w:rsidRPr="00B771DD" w:rsidR="00681BB8">
          <w:rPr>
            <w:rFonts w:eastAsia="Aptos" w:cs="Aptos"/>
            <w:b/>
            <w:bCs/>
            <w:sz w:val="22"/>
            <w:szCs w:val="22"/>
            <w:lang w:val="en-ZA"/>
            <w:rPrChange w:author="Samuel Pather" w:date="2025-05-09T06:11:00Z" w16du:dateUtc="2025-05-08T20:11:00Z" w:id="345">
              <w:rPr>
                <w:rFonts w:ascii="Aptos" w:hAnsi="Aptos" w:eastAsia="Aptos" w:cs="Aptos"/>
                <w:b/>
                <w:bCs/>
                <w:lang w:val="en-ZA"/>
              </w:rPr>
            </w:rPrChange>
          </w:rPr>
          <w:t>Fulfilment</w:t>
        </w:r>
      </w:ins>
      <w:r w:rsidRPr="00B771DD">
        <w:rPr>
          <w:rFonts w:eastAsia="Aptos" w:cs="Aptos"/>
          <w:b/>
          <w:bCs/>
          <w:sz w:val="22"/>
          <w:szCs w:val="22"/>
          <w:lang w:val="en-ZA"/>
          <w:rPrChange w:author="Samuel Pather" w:date="2025-05-09T06:11:00Z" w16du:dateUtc="2025-05-08T20:11:00Z" w:id="346">
            <w:rPr>
              <w:rFonts w:ascii="Aptos" w:hAnsi="Aptos" w:eastAsia="Aptos" w:cs="Aptos"/>
              <w:b/>
              <w:bCs/>
            </w:rPr>
          </w:rPrChange>
        </w:rPr>
        <w:t xml:space="preserve"> Process:</w:t>
      </w:r>
    </w:p>
    <w:p w:rsidRPr="00B771DD" w:rsidR="00AA265B" w:rsidP="17AB8D4A" w:rsidRDefault="672CD6C0" w14:paraId="4A4ADA55" w14:textId="69A4C61C">
      <w:pPr>
        <w:pStyle w:val="ListParagraph"/>
        <w:numPr>
          <w:ilvl w:val="1"/>
          <w:numId w:val="8"/>
        </w:numPr>
        <w:spacing w:after="0"/>
        <w:rPr>
          <w:rFonts w:eastAsia="Aptos" w:cs="Aptos"/>
          <w:sz w:val="22"/>
          <w:szCs w:val="22"/>
          <w:lang w:val="en-ZA"/>
          <w:rPrChange w:author="Samuel Pather" w:date="2025-05-09T06:11:00Z" w16du:dateUtc="2025-05-08T20:11:00Z" w:id="347">
            <w:rPr>
              <w:rFonts w:ascii="Aptos" w:hAnsi="Aptos" w:eastAsia="Aptos" w:cs="Aptos"/>
            </w:rPr>
          </w:rPrChange>
        </w:rPr>
      </w:pPr>
      <w:r w:rsidRPr="00B771DD">
        <w:rPr>
          <w:rFonts w:eastAsia="Aptos" w:cs="Aptos"/>
          <w:sz w:val="22"/>
          <w:szCs w:val="22"/>
          <w:lang w:val="en-ZA"/>
          <w:rPrChange w:author="Samuel Pather" w:date="2025-05-09T06:11:00Z" w16du:dateUtc="2025-05-08T20:11:00Z" w:id="348">
            <w:rPr>
              <w:rFonts w:ascii="Aptos" w:hAnsi="Aptos" w:eastAsia="Aptos" w:cs="Aptos"/>
            </w:rPr>
          </w:rPrChange>
        </w:rPr>
        <w:t>Ability to select a profile (if managing multiple family members).</w:t>
      </w:r>
    </w:p>
    <w:p w:rsidRPr="00B771DD" w:rsidR="00AA265B" w:rsidP="17AB8D4A" w:rsidRDefault="672CD6C0" w14:paraId="113DBC81" w14:textId="5786674C">
      <w:pPr>
        <w:pStyle w:val="ListParagraph"/>
        <w:numPr>
          <w:ilvl w:val="1"/>
          <w:numId w:val="8"/>
        </w:numPr>
        <w:spacing w:after="0"/>
        <w:rPr>
          <w:rFonts w:eastAsia="Aptos" w:cs="Aptos"/>
          <w:sz w:val="22"/>
          <w:szCs w:val="22"/>
          <w:lang w:val="en-ZA"/>
          <w:rPrChange w:author="Samuel Pather" w:date="2025-05-09T06:11:00Z" w16du:dateUtc="2025-05-08T20:11:00Z" w:id="349">
            <w:rPr>
              <w:rFonts w:ascii="Aptos" w:hAnsi="Aptos" w:eastAsia="Aptos" w:cs="Aptos"/>
            </w:rPr>
          </w:rPrChange>
        </w:rPr>
      </w:pPr>
      <w:r w:rsidRPr="00B771DD">
        <w:rPr>
          <w:rFonts w:eastAsia="Aptos" w:cs="Aptos"/>
          <w:sz w:val="22"/>
          <w:szCs w:val="22"/>
          <w:lang w:val="en-ZA"/>
          <w:rPrChange w:author="Samuel Pather" w:date="2025-05-09T06:11:00Z" w16du:dateUtc="2025-05-08T20:11:00Z" w:id="350">
            <w:rPr>
              <w:rFonts w:ascii="Aptos" w:hAnsi="Aptos" w:eastAsia="Aptos" w:cs="Aptos"/>
            </w:rPr>
          </w:rPrChange>
        </w:rPr>
        <w:t>View a list of available partner pharmacies, potentially filtered by location or preference</w:t>
      </w:r>
      <w:ins w:author="Samuel Pather" w:date="2025-05-08T14:38:00Z" w16du:dateUtc="2025-05-08T04:38:00Z" w:id="351">
        <w:r w:rsidRPr="00B771DD" w:rsidR="000262E4">
          <w:rPr>
            <w:rFonts w:eastAsia="Aptos" w:cs="Aptos"/>
            <w:sz w:val="22"/>
            <w:szCs w:val="22"/>
            <w:lang w:val="en-ZA"/>
            <w:rPrChange w:author="Samuel Pather" w:date="2025-05-09T06:11:00Z" w16du:dateUtc="2025-05-08T20:11:00Z" w:id="352">
              <w:rPr>
                <w:rFonts w:ascii="Aptos" w:hAnsi="Aptos" w:eastAsia="Aptos" w:cs="Aptos"/>
                <w:lang w:val="en-ZA"/>
              </w:rPr>
            </w:rPrChange>
          </w:rPr>
          <w:t xml:space="preserve"> or send to</w:t>
        </w:r>
      </w:ins>
      <w:ins w:author="Samuel Pather" w:date="2025-05-08T14:39:00Z" w16du:dateUtc="2025-05-08T04:39:00Z" w:id="353">
        <w:r w:rsidRPr="00B771DD" w:rsidR="004F241C">
          <w:rPr>
            <w:rFonts w:eastAsia="Aptos" w:cs="Aptos"/>
            <w:sz w:val="22"/>
            <w:szCs w:val="22"/>
            <w:lang w:val="en-ZA"/>
            <w:rPrChange w:author="Samuel Pather" w:date="2025-05-09T06:11:00Z" w16du:dateUtc="2025-05-08T20:11:00Z" w:id="354">
              <w:rPr>
                <w:rFonts w:ascii="Aptos" w:hAnsi="Aptos" w:eastAsia="Aptos" w:cs="Aptos"/>
                <w:lang w:val="en-ZA"/>
              </w:rPr>
            </w:rPrChange>
          </w:rPr>
          <w:t xml:space="preserve"> multiple</w:t>
        </w:r>
      </w:ins>
      <w:ins w:author="Samuel Pather" w:date="2025-05-08T14:38:00Z" w16du:dateUtc="2025-05-08T04:38:00Z" w:id="355">
        <w:r w:rsidRPr="00B771DD" w:rsidR="005E3F78">
          <w:rPr>
            <w:rFonts w:eastAsia="Aptos" w:cs="Aptos"/>
            <w:sz w:val="22"/>
            <w:szCs w:val="22"/>
            <w:lang w:val="en-ZA"/>
            <w:rPrChange w:author="Samuel Pather" w:date="2025-05-09T06:11:00Z" w16du:dateUtc="2025-05-08T20:11:00Z" w:id="356">
              <w:rPr>
                <w:rFonts w:ascii="Aptos" w:hAnsi="Aptos" w:eastAsia="Aptos" w:cs="Aptos"/>
                <w:lang w:val="en-ZA"/>
              </w:rPr>
            </w:rPrChange>
          </w:rPr>
          <w:t xml:space="preserve"> geolocated partner pharmacies</w:t>
        </w:r>
      </w:ins>
      <w:r w:rsidRPr="00B771DD">
        <w:rPr>
          <w:rFonts w:eastAsia="Aptos" w:cs="Aptos"/>
          <w:sz w:val="22"/>
          <w:szCs w:val="22"/>
          <w:lang w:val="en-ZA"/>
          <w:rPrChange w:author="Samuel Pather" w:date="2025-05-09T06:11:00Z" w16du:dateUtc="2025-05-08T20:11:00Z" w:id="357">
            <w:rPr>
              <w:rFonts w:ascii="Aptos" w:hAnsi="Aptos" w:eastAsia="Aptos" w:cs="Aptos"/>
            </w:rPr>
          </w:rPrChange>
        </w:rPr>
        <w:t>.</w:t>
      </w:r>
    </w:p>
    <w:p w:rsidRPr="00B771DD" w:rsidR="00AA265B" w:rsidP="17AB8D4A" w:rsidRDefault="672CD6C0" w14:paraId="7B35542A" w14:textId="763BDD20">
      <w:pPr>
        <w:pStyle w:val="ListParagraph"/>
        <w:numPr>
          <w:ilvl w:val="1"/>
          <w:numId w:val="8"/>
        </w:numPr>
        <w:spacing w:after="0"/>
        <w:rPr>
          <w:rFonts w:eastAsia="Aptos" w:cs="Aptos"/>
          <w:sz w:val="22"/>
          <w:szCs w:val="22"/>
          <w:lang w:val="en-ZA"/>
          <w:rPrChange w:author="Samuel Pather" w:date="2025-05-09T06:11:00Z" w16du:dateUtc="2025-05-08T20:11:00Z" w:id="358">
            <w:rPr>
              <w:rFonts w:ascii="Aptos" w:hAnsi="Aptos" w:eastAsia="Aptos" w:cs="Aptos"/>
            </w:rPr>
          </w:rPrChange>
        </w:rPr>
      </w:pPr>
      <w:r w:rsidRPr="00B771DD">
        <w:rPr>
          <w:rFonts w:eastAsia="Aptos" w:cs="Aptos"/>
          <w:sz w:val="22"/>
          <w:szCs w:val="22"/>
          <w:lang w:val="en-ZA"/>
          <w:rPrChange w:author="Samuel Pather" w:date="2025-05-09T06:11:00Z" w16du:dateUtc="2025-05-08T20:11:00Z" w:id="359">
            <w:rPr>
              <w:rFonts w:ascii="Aptos" w:hAnsi="Aptos" w:eastAsia="Aptos" w:cs="Aptos"/>
            </w:rPr>
          </w:rPrChange>
        </w:rPr>
        <w:t>Ability to receive and view quotations from pharmacies for the prescribed medication.</w:t>
      </w:r>
    </w:p>
    <w:p w:rsidRPr="00B771DD" w:rsidR="00AA265B" w:rsidP="17AB8D4A" w:rsidRDefault="672CD6C0" w14:paraId="330DEA36" w14:textId="1E56BE12">
      <w:pPr>
        <w:pStyle w:val="ListParagraph"/>
        <w:numPr>
          <w:ilvl w:val="1"/>
          <w:numId w:val="8"/>
        </w:numPr>
        <w:spacing w:after="0"/>
        <w:rPr>
          <w:rFonts w:eastAsia="Aptos" w:cs="Aptos"/>
          <w:sz w:val="22"/>
          <w:szCs w:val="22"/>
          <w:lang w:val="en-ZA"/>
          <w:rPrChange w:author="Samuel Pather" w:date="2025-05-09T06:11:00Z" w16du:dateUtc="2025-05-08T20:11:00Z" w:id="360">
            <w:rPr>
              <w:rFonts w:ascii="Aptos" w:hAnsi="Aptos" w:eastAsia="Aptos" w:cs="Aptos"/>
            </w:rPr>
          </w:rPrChange>
        </w:rPr>
      </w:pPr>
      <w:r w:rsidRPr="00B771DD">
        <w:rPr>
          <w:rFonts w:eastAsia="Aptos" w:cs="Aptos"/>
          <w:sz w:val="22"/>
          <w:szCs w:val="22"/>
          <w:lang w:val="en-ZA"/>
          <w:rPrChange w:author="Samuel Pather" w:date="2025-05-09T06:11:00Z" w16du:dateUtc="2025-05-08T20:11:00Z" w:id="361">
            <w:rPr>
              <w:rFonts w:ascii="Aptos" w:hAnsi="Aptos" w:eastAsia="Aptos" w:cs="Aptos"/>
            </w:rPr>
          </w:rPrChange>
        </w:rPr>
        <w:t>Ability to choose between collection at the pharmacy or delivery.</w:t>
      </w:r>
    </w:p>
    <w:p w:rsidRPr="00B771DD" w:rsidR="00AA265B" w:rsidP="17AB8D4A" w:rsidRDefault="672CD6C0" w14:paraId="09B5F22C" w14:textId="7FB13D67">
      <w:pPr>
        <w:pStyle w:val="ListParagraph"/>
        <w:numPr>
          <w:ilvl w:val="1"/>
          <w:numId w:val="8"/>
        </w:numPr>
        <w:spacing w:after="0"/>
        <w:rPr>
          <w:ins w:author="Samuel Pather" w:date="2025-05-08T14:41:00Z" w16du:dateUtc="2025-05-08T04:41:00Z" w:id="362"/>
          <w:rFonts w:eastAsia="Aptos" w:cs="Aptos"/>
          <w:sz w:val="22"/>
          <w:szCs w:val="22"/>
          <w:lang w:val="en-ZA"/>
          <w:rPrChange w:author="Samuel Pather" w:date="2025-05-09T06:11:00Z" w16du:dateUtc="2025-05-08T20:11:00Z" w:id="363">
            <w:rPr>
              <w:ins w:author="Samuel Pather" w:date="2025-05-08T14:41:00Z" w16du:dateUtc="2025-05-08T04:41:00Z" w:id="364"/>
              <w:rFonts w:ascii="Aptos" w:hAnsi="Aptos" w:eastAsia="Aptos" w:cs="Aptos"/>
              <w:lang w:val="en-ZA"/>
            </w:rPr>
          </w:rPrChange>
        </w:rPr>
      </w:pPr>
      <w:r w:rsidRPr="00B771DD">
        <w:rPr>
          <w:rFonts w:eastAsia="Aptos" w:cs="Aptos"/>
          <w:sz w:val="22"/>
          <w:szCs w:val="22"/>
          <w:lang w:val="en-ZA"/>
          <w:rPrChange w:author="Samuel Pather" w:date="2025-05-09T06:11:00Z" w16du:dateUtc="2025-05-08T20:11:00Z" w:id="365">
            <w:rPr>
              <w:rFonts w:ascii="Aptos" w:hAnsi="Aptos" w:eastAsia="Aptos" w:cs="Aptos"/>
            </w:rPr>
          </w:rPrChange>
        </w:rPr>
        <w:t>Ability to confirm the order based on the chosen quotation.</w:t>
      </w:r>
    </w:p>
    <w:p w:rsidRPr="00B771DD" w:rsidR="00CE2534" w:rsidP="17AB8D4A" w:rsidRDefault="00CE2534" w14:paraId="78C3CD8F" w14:textId="649E9BEF">
      <w:pPr>
        <w:pStyle w:val="ListParagraph"/>
        <w:numPr>
          <w:ilvl w:val="1"/>
          <w:numId w:val="8"/>
        </w:numPr>
        <w:spacing w:after="0"/>
        <w:rPr>
          <w:ins w:author="Samuel Pather" w:date="2025-05-08T14:42:00Z" w16du:dateUtc="2025-05-08T04:42:00Z" w:id="366"/>
          <w:rFonts w:eastAsia="Aptos" w:cs="Aptos"/>
          <w:sz w:val="22"/>
          <w:szCs w:val="22"/>
          <w:lang w:val="en-ZA"/>
          <w:rPrChange w:author="Samuel Pather" w:date="2025-05-09T06:11:00Z" w16du:dateUtc="2025-05-08T20:11:00Z" w:id="367">
            <w:rPr>
              <w:ins w:author="Samuel Pather" w:date="2025-05-08T14:42:00Z" w16du:dateUtc="2025-05-08T04:42:00Z" w:id="368"/>
              <w:rFonts w:ascii="Aptos" w:hAnsi="Aptos" w:eastAsia="Aptos" w:cs="Aptos"/>
              <w:lang w:val="en-ZA"/>
            </w:rPr>
          </w:rPrChange>
        </w:rPr>
      </w:pPr>
      <w:ins w:author="Samuel Pather" w:date="2025-05-08T14:41:00Z" w16du:dateUtc="2025-05-08T04:41:00Z" w:id="369">
        <w:r w:rsidRPr="00B771DD">
          <w:rPr>
            <w:rFonts w:eastAsia="Aptos" w:cs="Aptos"/>
            <w:sz w:val="22"/>
            <w:szCs w:val="22"/>
            <w:lang w:val="en-ZA"/>
            <w:rPrChange w:author="Samuel Pather" w:date="2025-05-09T06:11:00Z" w16du:dateUtc="2025-05-08T20:11:00Z" w:id="370">
              <w:rPr>
                <w:rFonts w:ascii="Aptos" w:hAnsi="Aptos" w:eastAsia="Aptos" w:cs="Aptos"/>
                <w:lang w:val="en-ZA"/>
              </w:rPr>
            </w:rPrChange>
          </w:rPr>
          <w:t xml:space="preserve">Ability to </w:t>
        </w:r>
      </w:ins>
      <w:ins w:author="Samuel Pather" w:date="2025-05-12T11:38:00Z" w16du:dateUtc="2025-05-12T01:38:00Z" w:id="371">
        <w:r w:rsidR="001125F3">
          <w:rPr>
            <w:rFonts w:eastAsia="Aptos" w:cs="Aptos"/>
            <w:sz w:val="22"/>
            <w:szCs w:val="22"/>
            <w:lang w:val="en-ZA"/>
          </w:rPr>
          <w:t xml:space="preserve">select or </w:t>
        </w:r>
      </w:ins>
      <w:ins w:author="Samuel Pather" w:date="2025-05-08T14:41:00Z" w16du:dateUtc="2025-05-08T04:41:00Z" w:id="372">
        <w:r w:rsidRPr="00B771DD" w:rsidR="00B97771">
          <w:rPr>
            <w:rFonts w:eastAsia="Aptos" w:cs="Aptos"/>
            <w:sz w:val="22"/>
            <w:szCs w:val="22"/>
            <w:lang w:val="en-ZA"/>
            <w:rPrChange w:author="Samuel Pather" w:date="2025-05-09T06:11:00Z" w16du:dateUtc="2025-05-08T20:11:00Z" w:id="373">
              <w:rPr>
                <w:rFonts w:ascii="Aptos" w:hAnsi="Aptos" w:eastAsia="Aptos" w:cs="Aptos"/>
                <w:lang w:val="en-ZA"/>
              </w:rPr>
            </w:rPrChange>
          </w:rPr>
          <w:t>un-select items</w:t>
        </w:r>
      </w:ins>
      <w:ins w:author="Samuel Pather" w:date="2025-05-08T14:42:00Z" w16du:dateUtc="2025-05-08T04:42:00Z" w:id="374">
        <w:r w:rsidRPr="00B771DD" w:rsidR="00B97771">
          <w:rPr>
            <w:rFonts w:eastAsia="Aptos" w:cs="Aptos"/>
            <w:sz w:val="22"/>
            <w:szCs w:val="22"/>
            <w:lang w:val="en-ZA"/>
            <w:rPrChange w:author="Samuel Pather" w:date="2025-05-09T06:11:00Z" w16du:dateUtc="2025-05-08T20:11:00Z" w:id="375">
              <w:rPr>
                <w:rFonts w:ascii="Aptos" w:hAnsi="Aptos" w:eastAsia="Aptos" w:cs="Aptos"/>
                <w:lang w:val="en-ZA"/>
              </w:rPr>
            </w:rPrChange>
          </w:rPr>
          <w:t>.</w:t>
        </w:r>
      </w:ins>
    </w:p>
    <w:p w:rsidRPr="00B771DD" w:rsidR="00B97771" w:rsidP="17AB8D4A" w:rsidRDefault="00B97771" w14:paraId="15B09A83" w14:textId="4DF36157">
      <w:pPr>
        <w:pStyle w:val="ListParagraph"/>
        <w:numPr>
          <w:ilvl w:val="1"/>
          <w:numId w:val="8"/>
        </w:numPr>
        <w:spacing w:after="0"/>
        <w:rPr>
          <w:rFonts w:eastAsia="Aptos" w:cs="Aptos"/>
          <w:sz w:val="22"/>
          <w:szCs w:val="22"/>
          <w:lang w:val="en-ZA"/>
          <w:rPrChange w:author="Samuel Pather" w:date="2025-05-09T06:11:00Z" w16du:dateUtc="2025-05-08T20:11:00Z" w:id="376">
            <w:rPr>
              <w:rFonts w:ascii="Aptos" w:hAnsi="Aptos" w:eastAsia="Aptos" w:cs="Aptos"/>
            </w:rPr>
          </w:rPrChange>
        </w:rPr>
      </w:pPr>
      <w:ins w:author="Samuel Pather" w:date="2025-05-08T14:42:00Z" w16du:dateUtc="2025-05-08T04:42:00Z" w:id="377">
        <w:r w:rsidRPr="00B771DD">
          <w:rPr>
            <w:rFonts w:eastAsia="Aptos" w:cs="Aptos"/>
            <w:sz w:val="22"/>
            <w:szCs w:val="22"/>
            <w:lang w:val="en-ZA"/>
            <w:rPrChange w:author="Samuel Pather" w:date="2025-05-09T06:11:00Z" w16du:dateUtc="2025-05-08T20:11:00Z" w:id="378">
              <w:rPr>
                <w:rFonts w:ascii="Aptos" w:hAnsi="Aptos" w:eastAsia="Aptos" w:cs="Aptos"/>
                <w:lang w:val="en-ZA"/>
              </w:rPr>
            </w:rPrChange>
          </w:rPr>
          <w:t xml:space="preserve">Ability to </w:t>
        </w:r>
      </w:ins>
      <w:ins w:author="Samuel Pather" w:date="2025-05-12T11:38:00Z" w16du:dateUtc="2025-05-12T01:38:00Z" w:id="379">
        <w:r w:rsidR="00372530">
          <w:rPr>
            <w:rFonts w:eastAsia="Aptos" w:cs="Aptos"/>
            <w:sz w:val="22"/>
            <w:szCs w:val="22"/>
            <w:lang w:val="en-ZA"/>
          </w:rPr>
          <w:t>view</w:t>
        </w:r>
      </w:ins>
      <w:ins w:author="Samuel Pather" w:date="2025-05-08T14:42:00Z" w16du:dateUtc="2025-05-08T04:42:00Z" w:id="380">
        <w:r w:rsidRPr="00B771DD">
          <w:rPr>
            <w:rFonts w:eastAsia="Aptos" w:cs="Aptos"/>
            <w:sz w:val="22"/>
            <w:szCs w:val="22"/>
            <w:lang w:val="en-ZA"/>
            <w:rPrChange w:author="Samuel Pather" w:date="2025-05-09T06:11:00Z" w16du:dateUtc="2025-05-08T20:11:00Z" w:id="381">
              <w:rPr>
                <w:rFonts w:ascii="Aptos" w:hAnsi="Aptos" w:eastAsia="Aptos" w:cs="Aptos"/>
                <w:lang w:val="en-ZA"/>
              </w:rPr>
            </w:rPrChange>
          </w:rPr>
          <w:t xml:space="preserve"> </w:t>
        </w:r>
        <w:r w:rsidRPr="00B771DD" w:rsidR="00B34A1F">
          <w:rPr>
            <w:rFonts w:eastAsia="Aptos" w:cs="Aptos"/>
            <w:sz w:val="22"/>
            <w:szCs w:val="22"/>
            <w:lang w:val="en-ZA"/>
            <w:rPrChange w:author="Samuel Pather" w:date="2025-05-09T06:11:00Z" w16du:dateUtc="2025-05-08T20:11:00Z" w:id="382">
              <w:rPr>
                <w:rFonts w:ascii="Aptos" w:hAnsi="Aptos" w:eastAsia="Aptos" w:cs="Aptos"/>
                <w:lang w:val="en-ZA"/>
              </w:rPr>
            </w:rPrChange>
          </w:rPr>
          <w:t xml:space="preserve">special offers from the pharmacy and </w:t>
        </w:r>
        <w:r w:rsidRPr="00B771DD" w:rsidR="00DF6D82">
          <w:rPr>
            <w:rFonts w:eastAsia="Aptos" w:cs="Aptos"/>
            <w:sz w:val="22"/>
            <w:szCs w:val="22"/>
            <w:lang w:val="en-ZA"/>
            <w:rPrChange w:author="Samuel Pather" w:date="2025-05-09T06:11:00Z" w16du:dateUtc="2025-05-08T20:11:00Z" w:id="383">
              <w:rPr>
                <w:rFonts w:ascii="Aptos" w:hAnsi="Aptos" w:eastAsia="Aptos" w:cs="Aptos"/>
                <w:lang w:val="en-ZA"/>
              </w:rPr>
            </w:rPrChange>
          </w:rPr>
          <w:t>adjust quantities.</w:t>
        </w:r>
      </w:ins>
    </w:p>
    <w:p w:rsidRPr="00B771DD" w:rsidR="00AA265B" w:rsidP="17AB8D4A" w:rsidRDefault="672CD6C0" w14:paraId="29336F1B" w14:textId="45EABA87">
      <w:pPr>
        <w:pStyle w:val="ListParagraph"/>
        <w:numPr>
          <w:ilvl w:val="1"/>
          <w:numId w:val="8"/>
        </w:numPr>
        <w:spacing w:after="0"/>
        <w:rPr>
          <w:rFonts w:eastAsia="Aptos" w:cs="Aptos"/>
          <w:sz w:val="22"/>
          <w:szCs w:val="22"/>
          <w:lang w:val="en-ZA"/>
          <w:rPrChange w:author="Samuel Pather" w:date="2025-05-09T06:11:00Z" w16du:dateUtc="2025-05-08T20:11:00Z" w:id="384">
            <w:rPr>
              <w:rFonts w:ascii="Aptos" w:hAnsi="Aptos" w:eastAsia="Aptos" w:cs="Aptos"/>
            </w:rPr>
          </w:rPrChange>
        </w:rPr>
      </w:pPr>
      <w:r w:rsidRPr="00B771DD">
        <w:rPr>
          <w:rFonts w:eastAsia="Aptos" w:cs="Aptos"/>
          <w:sz w:val="22"/>
          <w:szCs w:val="22"/>
          <w:lang w:val="en-ZA"/>
          <w:rPrChange w:author="Samuel Pather" w:date="2025-05-09T06:11:00Z" w16du:dateUtc="2025-05-08T20:11:00Z" w:id="385">
            <w:rPr>
              <w:rFonts w:ascii="Aptos" w:hAnsi="Aptos" w:eastAsia="Aptos" w:cs="Aptos"/>
            </w:rPr>
          </w:rPrChange>
        </w:rPr>
        <w:t>Ability to make secure in-app payment, with potential splitting between medical aid and patient portion.</w:t>
      </w:r>
    </w:p>
    <w:p w:rsidRPr="00B771DD" w:rsidR="00AA265B" w:rsidP="17AB8D4A" w:rsidRDefault="672CD6C0" w14:paraId="35C3C81B" w14:textId="2B386F4D">
      <w:pPr>
        <w:pStyle w:val="ListParagraph"/>
        <w:numPr>
          <w:ilvl w:val="1"/>
          <w:numId w:val="8"/>
        </w:numPr>
        <w:spacing w:after="0"/>
        <w:rPr>
          <w:rFonts w:eastAsia="Aptos" w:cs="Aptos"/>
          <w:sz w:val="22"/>
          <w:szCs w:val="22"/>
          <w:lang w:val="en-ZA"/>
          <w:rPrChange w:author="Samuel Pather" w:date="2025-05-09T06:11:00Z" w16du:dateUtc="2025-05-08T20:11:00Z" w:id="386">
            <w:rPr>
              <w:rFonts w:ascii="Aptos" w:hAnsi="Aptos" w:eastAsia="Aptos" w:cs="Aptos"/>
            </w:rPr>
          </w:rPrChange>
        </w:rPr>
      </w:pPr>
      <w:r w:rsidRPr="00B771DD">
        <w:rPr>
          <w:rFonts w:eastAsia="Aptos" w:cs="Aptos"/>
          <w:sz w:val="22"/>
          <w:szCs w:val="22"/>
          <w:lang w:val="en-ZA"/>
          <w:rPrChange w:author="Samuel Pather" w:date="2025-05-09T06:11:00Z" w16du:dateUtc="2025-05-08T20:11:00Z" w:id="387">
            <w:rPr>
              <w:rFonts w:ascii="Aptos" w:hAnsi="Aptos" w:eastAsia="Aptos" w:cs="Aptos"/>
            </w:rPr>
          </w:rPrChange>
        </w:rPr>
        <w:t>Review the final invoice within the app.</w:t>
      </w:r>
    </w:p>
    <w:p w:rsidRPr="00B771DD" w:rsidR="00AA265B" w:rsidP="17AB8D4A" w:rsidRDefault="672CD6C0" w14:paraId="740D3FED" w14:textId="671034E1">
      <w:pPr>
        <w:pStyle w:val="ListParagraph"/>
        <w:numPr>
          <w:ilvl w:val="1"/>
          <w:numId w:val="8"/>
        </w:numPr>
        <w:spacing w:after="0"/>
        <w:rPr>
          <w:rFonts w:eastAsia="Aptos" w:cs="Aptos"/>
          <w:sz w:val="22"/>
          <w:szCs w:val="22"/>
          <w:lang w:val="en-ZA"/>
          <w:rPrChange w:author="Samuel Pather" w:date="2025-05-09T06:11:00Z" w16du:dateUtc="2025-05-08T20:11:00Z" w:id="388">
            <w:rPr>
              <w:rFonts w:ascii="Aptos" w:hAnsi="Aptos" w:eastAsia="Aptos" w:cs="Aptos"/>
            </w:rPr>
          </w:rPrChange>
        </w:rPr>
      </w:pPr>
      <w:r w:rsidRPr="00B771DD">
        <w:rPr>
          <w:rFonts w:eastAsia="Aptos" w:cs="Aptos"/>
          <w:sz w:val="22"/>
          <w:szCs w:val="22"/>
          <w:lang w:val="en-ZA"/>
          <w:rPrChange w:author="Samuel Pather" w:date="2025-05-09T06:11:00Z" w16du:dateUtc="2025-05-08T20:11:00Z" w:id="389">
            <w:rPr>
              <w:rFonts w:ascii="Aptos" w:hAnsi="Aptos" w:eastAsia="Aptos" w:cs="Aptos"/>
            </w:rPr>
          </w:rPrChange>
        </w:rPr>
        <w:t>Receive notification when medication is ready for collection or dispatched for delivery.</w:t>
      </w:r>
    </w:p>
    <w:p w:rsidRPr="00B771DD" w:rsidR="00AA265B" w:rsidP="17AB8D4A" w:rsidRDefault="672CD6C0" w14:paraId="5402C91E" w14:textId="20A40A51">
      <w:pPr>
        <w:pStyle w:val="ListParagraph"/>
        <w:numPr>
          <w:ilvl w:val="1"/>
          <w:numId w:val="8"/>
        </w:numPr>
        <w:spacing w:after="0"/>
        <w:rPr>
          <w:rFonts w:eastAsia="Aptos" w:cs="Aptos"/>
          <w:sz w:val="22"/>
          <w:szCs w:val="22"/>
          <w:lang w:val="en-ZA"/>
          <w:rPrChange w:author="Samuel Pather" w:date="2025-05-09T06:11:00Z" w16du:dateUtc="2025-05-08T20:11:00Z" w:id="390">
            <w:rPr>
              <w:rFonts w:ascii="Aptos" w:hAnsi="Aptos" w:eastAsia="Aptos" w:cs="Aptos"/>
            </w:rPr>
          </w:rPrChange>
        </w:rPr>
      </w:pPr>
      <w:r w:rsidRPr="00B771DD">
        <w:rPr>
          <w:rFonts w:eastAsia="Aptos" w:cs="Aptos"/>
          <w:sz w:val="22"/>
          <w:szCs w:val="22"/>
          <w:lang w:val="en-ZA"/>
          <w:rPrChange w:author="Samuel Pather" w:date="2025-05-09T06:11:00Z" w16du:dateUtc="2025-05-08T20:11:00Z" w:id="391">
            <w:rPr>
              <w:rFonts w:ascii="Aptos" w:hAnsi="Aptos" w:eastAsia="Aptos" w:cs="Aptos"/>
            </w:rPr>
          </w:rPrChange>
        </w:rPr>
        <w:t>For collection, present a QR code or verification code at the pharmacy.</w:t>
      </w:r>
    </w:p>
    <w:p w:rsidRPr="00B771DD" w:rsidR="00AA265B" w:rsidP="17AB8D4A" w:rsidRDefault="672CD6C0" w14:paraId="7B2B6FF6" w14:textId="432C9C31">
      <w:pPr>
        <w:pStyle w:val="ListParagraph"/>
        <w:numPr>
          <w:ilvl w:val="1"/>
          <w:numId w:val="8"/>
        </w:numPr>
        <w:spacing w:after="0"/>
        <w:rPr>
          <w:rFonts w:eastAsia="Aptos" w:cs="Aptos"/>
          <w:sz w:val="22"/>
          <w:szCs w:val="22"/>
          <w:lang w:val="en-ZA"/>
          <w:rPrChange w:author="Samuel Pather" w:date="2025-05-09T06:11:00Z" w16du:dateUtc="2025-05-08T20:11:00Z" w:id="392">
            <w:rPr>
              <w:rFonts w:ascii="Aptos" w:hAnsi="Aptos" w:eastAsia="Aptos" w:cs="Aptos"/>
            </w:rPr>
          </w:rPrChange>
        </w:rPr>
      </w:pPr>
      <w:r w:rsidRPr="00B771DD">
        <w:rPr>
          <w:rFonts w:eastAsia="Aptos" w:cs="Aptos"/>
          <w:sz w:val="22"/>
          <w:szCs w:val="22"/>
          <w:lang w:val="en-ZA"/>
          <w:rPrChange w:author="Samuel Pather" w:date="2025-05-09T06:11:00Z" w16du:dateUtc="2025-05-08T20:11:00Z" w:id="393">
            <w:rPr>
              <w:rFonts w:ascii="Aptos" w:hAnsi="Aptos" w:eastAsia="Aptos" w:cs="Aptos"/>
            </w:rPr>
          </w:rPrChange>
        </w:rPr>
        <w:t>For delivery, receive the order in a secure, sealed parcel.</w:t>
      </w:r>
    </w:p>
    <w:p w:rsidRPr="00B771DD" w:rsidR="00AA265B" w:rsidP="17AB8D4A" w:rsidRDefault="672CD6C0" w14:paraId="12D86880" w14:textId="64148EFF">
      <w:pPr>
        <w:pStyle w:val="ListParagraph"/>
        <w:numPr>
          <w:ilvl w:val="1"/>
          <w:numId w:val="8"/>
        </w:numPr>
        <w:spacing w:after="0"/>
        <w:rPr>
          <w:rFonts w:eastAsia="Aptos" w:cs="Aptos"/>
          <w:sz w:val="22"/>
          <w:szCs w:val="22"/>
          <w:lang w:val="en-ZA"/>
          <w:rPrChange w:author="Samuel Pather" w:date="2025-05-09T06:11:00Z" w16du:dateUtc="2025-05-08T20:11:00Z" w:id="394">
            <w:rPr>
              <w:rFonts w:ascii="Aptos" w:hAnsi="Aptos" w:eastAsia="Aptos" w:cs="Aptos"/>
            </w:rPr>
          </w:rPrChange>
        </w:rPr>
      </w:pPr>
      <w:r w:rsidRPr="00B771DD">
        <w:rPr>
          <w:rFonts w:eastAsia="Aptos" w:cs="Aptos"/>
          <w:sz w:val="22"/>
          <w:szCs w:val="22"/>
          <w:lang w:val="en-ZA"/>
          <w:rPrChange w:author="Samuel Pather" w:date="2025-05-09T06:11:00Z" w16du:dateUtc="2025-05-08T20:11:00Z" w:id="395">
            <w:rPr>
              <w:rFonts w:ascii="Aptos" w:hAnsi="Aptos" w:eastAsia="Aptos" w:cs="Aptos"/>
            </w:rPr>
          </w:rPrChange>
        </w:rPr>
        <w:t>Ability to collect medication on behalf of someone else, potentially using an OTP.</w:t>
      </w:r>
    </w:p>
    <w:p w:rsidRPr="00B771DD" w:rsidR="00AA265B" w:rsidP="17AB8D4A" w:rsidRDefault="672CD6C0" w14:paraId="6FBFB1D9" w14:textId="3E5E9FB0">
      <w:pPr>
        <w:pStyle w:val="ListParagraph"/>
        <w:numPr>
          <w:ilvl w:val="1"/>
          <w:numId w:val="8"/>
        </w:numPr>
        <w:spacing w:after="0"/>
        <w:rPr>
          <w:rFonts w:eastAsia="Aptos" w:cs="Aptos"/>
          <w:sz w:val="22"/>
          <w:szCs w:val="22"/>
          <w:lang w:val="en-ZA"/>
          <w:rPrChange w:author="Samuel Pather" w:date="2025-05-09T06:11:00Z" w16du:dateUtc="2025-05-08T20:11:00Z" w:id="396">
            <w:rPr>
              <w:rFonts w:ascii="Aptos" w:hAnsi="Aptos" w:eastAsia="Aptos" w:cs="Aptos"/>
            </w:rPr>
          </w:rPrChange>
        </w:rPr>
      </w:pPr>
      <w:r w:rsidRPr="00B771DD">
        <w:rPr>
          <w:rFonts w:eastAsia="Aptos" w:cs="Aptos"/>
          <w:sz w:val="22"/>
          <w:szCs w:val="22"/>
          <w:lang w:val="en-ZA"/>
          <w:rPrChange w:author="Samuel Pather" w:date="2025-05-09T06:11:00Z" w16du:dateUtc="2025-05-08T20:11:00Z" w:id="397">
            <w:rPr>
              <w:rFonts w:ascii="Aptos" w:hAnsi="Aptos" w:eastAsia="Aptos" w:cs="Aptos"/>
            </w:rPr>
          </w:rPrChange>
        </w:rPr>
        <w:t xml:space="preserve">Ability to rate the </w:t>
      </w:r>
      <w:del w:author="Samuel Pather" w:date="2025-05-08T14:25:00Z" w16du:dateUtc="2025-05-08T04:25:00Z" w:id="398">
        <w:r w:rsidRPr="00B771DD" w:rsidDel="00DB053E">
          <w:rPr>
            <w:rFonts w:eastAsia="Aptos" w:cs="Aptos"/>
            <w:sz w:val="22"/>
            <w:szCs w:val="22"/>
            <w:lang w:val="en-ZA"/>
            <w:rPrChange w:author="Samuel Pather" w:date="2025-05-09T06:11:00Z" w16du:dateUtc="2025-05-08T20:11:00Z" w:id="399">
              <w:rPr>
                <w:rFonts w:ascii="Aptos" w:hAnsi="Aptos" w:eastAsia="Aptos" w:cs="Aptos"/>
              </w:rPr>
            </w:rPrChange>
          </w:rPr>
          <w:delText>fulfillment</w:delText>
        </w:r>
      </w:del>
      <w:ins w:author="Samuel Pather" w:date="2025-05-08T14:25:00Z" w16du:dateUtc="2025-05-08T04:25:00Z" w:id="400">
        <w:r w:rsidRPr="00B771DD" w:rsidR="00DB053E">
          <w:rPr>
            <w:rFonts w:eastAsia="Aptos" w:cs="Aptos"/>
            <w:sz w:val="22"/>
            <w:szCs w:val="22"/>
            <w:lang w:val="en-ZA"/>
            <w:rPrChange w:author="Samuel Pather" w:date="2025-05-09T06:11:00Z" w16du:dateUtc="2025-05-08T20:11:00Z" w:id="401">
              <w:rPr>
                <w:rFonts w:ascii="Aptos" w:hAnsi="Aptos" w:eastAsia="Aptos" w:cs="Aptos"/>
                <w:lang w:val="en-ZA"/>
              </w:rPr>
            </w:rPrChange>
          </w:rPr>
          <w:t>fulfilment</w:t>
        </w:r>
      </w:ins>
      <w:r w:rsidRPr="00B771DD">
        <w:rPr>
          <w:rFonts w:eastAsia="Aptos" w:cs="Aptos"/>
          <w:sz w:val="22"/>
          <w:szCs w:val="22"/>
          <w:lang w:val="en-ZA"/>
          <w:rPrChange w:author="Samuel Pather" w:date="2025-05-09T06:11:00Z" w16du:dateUtc="2025-05-08T20:11:00Z" w:id="402">
            <w:rPr>
              <w:rFonts w:ascii="Aptos" w:hAnsi="Aptos" w:eastAsia="Aptos" w:cs="Aptos"/>
            </w:rPr>
          </w:rPrChange>
        </w:rPr>
        <w:t xml:space="preserve"> experience.</w:t>
      </w:r>
    </w:p>
    <w:p w:rsidRPr="00B771DD" w:rsidR="00AA265B" w:rsidP="17AB8D4A" w:rsidRDefault="672CD6C0" w14:paraId="4F738C2C" w14:textId="3C3E68CE">
      <w:pPr>
        <w:pStyle w:val="ListParagraph"/>
        <w:numPr>
          <w:ilvl w:val="0"/>
          <w:numId w:val="8"/>
        </w:numPr>
        <w:spacing w:after="0"/>
        <w:rPr>
          <w:rFonts w:eastAsia="Aptos" w:cs="Aptos"/>
          <w:b/>
          <w:bCs/>
          <w:sz w:val="22"/>
          <w:szCs w:val="22"/>
          <w:lang w:val="en-ZA"/>
          <w:rPrChange w:author="Samuel Pather" w:date="2025-05-09T06:11:00Z" w16du:dateUtc="2025-05-08T20:11:00Z" w:id="403">
            <w:rPr>
              <w:rFonts w:ascii="Aptos" w:hAnsi="Aptos" w:eastAsia="Aptos" w:cs="Aptos"/>
              <w:b/>
              <w:bCs/>
            </w:rPr>
          </w:rPrChange>
        </w:rPr>
      </w:pPr>
      <w:r w:rsidRPr="00B771DD">
        <w:rPr>
          <w:rFonts w:eastAsia="Aptos" w:cs="Aptos"/>
          <w:b/>
          <w:bCs/>
          <w:sz w:val="22"/>
          <w:szCs w:val="22"/>
          <w:lang w:val="en-ZA"/>
          <w:rPrChange w:author="Samuel Pather" w:date="2025-05-09T06:11:00Z" w16du:dateUtc="2025-05-08T20:11:00Z" w:id="404">
            <w:rPr>
              <w:rFonts w:ascii="Aptos" w:hAnsi="Aptos" w:eastAsia="Aptos" w:cs="Aptos"/>
              <w:b/>
              <w:bCs/>
            </w:rPr>
          </w:rPrChange>
        </w:rPr>
        <w:t>Communication &amp; Support:</w:t>
      </w:r>
    </w:p>
    <w:p w:rsidRPr="00B771DD" w:rsidR="00AA265B" w:rsidP="17AB8D4A" w:rsidRDefault="672CD6C0" w14:paraId="4B14405B" w14:textId="4508B500">
      <w:pPr>
        <w:pStyle w:val="ListParagraph"/>
        <w:numPr>
          <w:ilvl w:val="1"/>
          <w:numId w:val="8"/>
        </w:numPr>
        <w:spacing w:after="0"/>
        <w:rPr>
          <w:rFonts w:eastAsia="Aptos" w:cs="Aptos"/>
          <w:sz w:val="22"/>
          <w:szCs w:val="22"/>
          <w:lang w:val="en-ZA"/>
          <w:rPrChange w:author="Samuel Pather" w:date="2025-05-09T06:11:00Z" w16du:dateUtc="2025-05-08T20:11:00Z" w:id="405">
            <w:rPr>
              <w:rFonts w:ascii="Aptos" w:hAnsi="Aptos" w:eastAsia="Aptos" w:cs="Aptos"/>
            </w:rPr>
          </w:rPrChange>
        </w:rPr>
      </w:pPr>
      <w:r w:rsidRPr="00B771DD">
        <w:rPr>
          <w:rFonts w:eastAsia="Aptos" w:cs="Aptos"/>
          <w:sz w:val="22"/>
          <w:szCs w:val="22"/>
          <w:lang w:val="en-ZA"/>
          <w:rPrChange w:author="Samuel Pather" w:date="2025-05-09T06:11:00Z" w16du:dateUtc="2025-05-08T20:11:00Z" w:id="406">
            <w:rPr>
              <w:rFonts w:ascii="Aptos" w:hAnsi="Aptos" w:eastAsia="Aptos" w:cs="Aptos"/>
            </w:rPr>
          </w:rPrChange>
        </w:rPr>
        <w:t>Ability to communicate with the pharmacy and potentially doctors/pharmacists via an in-app message centre.</w:t>
      </w:r>
    </w:p>
    <w:p w:rsidRPr="00B771DD" w:rsidR="00AA265B" w:rsidP="17AB8D4A" w:rsidRDefault="672CD6C0" w14:paraId="2834E03C" w14:textId="6BF08CFD">
      <w:pPr>
        <w:pStyle w:val="ListParagraph"/>
        <w:numPr>
          <w:ilvl w:val="1"/>
          <w:numId w:val="8"/>
        </w:numPr>
        <w:spacing w:after="0"/>
        <w:rPr>
          <w:rFonts w:eastAsia="Aptos" w:cs="Aptos"/>
          <w:sz w:val="22"/>
          <w:szCs w:val="22"/>
          <w:lang w:val="en-ZA"/>
          <w:rPrChange w:author="Samuel Pather" w:date="2025-05-09T06:11:00Z" w16du:dateUtc="2025-05-08T20:11:00Z" w:id="407">
            <w:rPr>
              <w:rFonts w:ascii="Aptos" w:hAnsi="Aptos" w:eastAsia="Aptos" w:cs="Aptos"/>
            </w:rPr>
          </w:rPrChange>
        </w:rPr>
      </w:pPr>
      <w:r w:rsidRPr="00B771DD">
        <w:rPr>
          <w:rFonts w:eastAsia="Aptos" w:cs="Aptos"/>
          <w:sz w:val="22"/>
          <w:szCs w:val="22"/>
          <w:lang w:val="en-ZA"/>
          <w:rPrChange w:author="Samuel Pather" w:date="2025-05-09T06:11:00Z" w16du:dateUtc="2025-05-08T20:11:00Z" w:id="408">
            <w:rPr>
              <w:rFonts w:ascii="Aptos" w:hAnsi="Aptos" w:eastAsia="Aptos" w:cs="Aptos"/>
            </w:rPr>
          </w:rPrChange>
        </w:rPr>
        <w:t xml:space="preserve">Access the Help </w:t>
      </w:r>
      <w:del w:author="Samuel Pather" w:date="2025-05-08T14:43:00Z" w16du:dateUtc="2025-05-08T04:43:00Z" w:id="409">
        <w:r w:rsidRPr="00B771DD" w:rsidDel="00DF6D82">
          <w:rPr>
            <w:rFonts w:eastAsia="Aptos" w:cs="Aptos"/>
            <w:sz w:val="22"/>
            <w:szCs w:val="22"/>
            <w:lang w:val="en-ZA"/>
            <w:rPrChange w:author="Samuel Pather" w:date="2025-05-09T06:11:00Z" w16du:dateUtc="2025-05-08T20:11:00Z" w:id="410">
              <w:rPr>
                <w:rFonts w:ascii="Aptos" w:hAnsi="Aptos" w:eastAsia="Aptos" w:cs="Aptos"/>
              </w:rPr>
            </w:rPrChange>
          </w:rPr>
          <w:delText>Center</w:delText>
        </w:r>
      </w:del>
      <w:ins w:author="Samuel Pather" w:date="2025-05-08T14:43:00Z" w16du:dateUtc="2025-05-08T04:43:00Z" w:id="411">
        <w:r w:rsidRPr="00B771DD" w:rsidR="00DF6D82">
          <w:rPr>
            <w:rFonts w:eastAsia="Aptos" w:cs="Aptos"/>
            <w:sz w:val="22"/>
            <w:szCs w:val="22"/>
            <w:lang w:val="en-ZA"/>
            <w:rPrChange w:author="Samuel Pather" w:date="2025-05-09T06:11:00Z" w16du:dateUtc="2025-05-08T20:11:00Z" w:id="412">
              <w:rPr>
                <w:rFonts w:ascii="Aptos" w:hAnsi="Aptos" w:eastAsia="Aptos" w:cs="Aptos"/>
                <w:lang w:val="en-ZA"/>
              </w:rPr>
            </w:rPrChange>
          </w:rPr>
          <w:t>Centre</w:t>
        </w:r>
      </w:ins>
      <w:r w:rsidRPr="00B771DD">
        <w:rPr>
          <w:rFonts w:eastAsia="Aptos" w:cs="Aptos"/>
          <w:sz w:val="22"/>
          <w:szCs w:val="22"/>
          <w:lang w:val="en-ZA"/>
          <w:rPrChange w:author="Samuel Pather" w:date="2025-05-09T06:11:00Z" w16du:dateUtc="2025-05-08T20:11:00Z" w:id="413">
            <w:rPr>
              <w:rFonts w:ascii="Aptos" w:hAnsi="Aptos" w:eastAsia="Aptos" w:cs="Aptos"/>
            </w:rPr>
          </w:rPrChange>
        </w:rPr>
        <w:t xml:space="preserve"> and Contact Support channels.</w:t>
      </w:r>
    </w:p>
    <w:p w:rsidRPr="00B771DD" w:rsidR="00AA265B" w:rsidP="17AB8D4A" w:rsidRDefault="672CD6C0" w14:paraId="22790F64" w14:textId="64F5899D">
      <w:pPr>
        <w:pStyle w:val="ListParagraph"/>
        <w:numPr>
          <w:ilvl w:val="0"/>
          <w:numId w:val="8"/>
        </w:numPr>
        <w:spacing w:after="0"/>
        <w:rPr>
          <w:rFonts w:eastAsia="Aptos" w:cs="Aptos"/>
          <w:b/>
          <w:bCs/>
          <w:sz w:val="22"/>
          <w:szCs w:val="22"/>
          <w:lang w:val="en-ZA"/>
          <w:rPrChange w:author="Samuel Pather" w:date="2025-05-09T06:11:00Z" w16du:dateUtc="2025-05-08T20:11:00Z" w:id="414">
            <w:rPr>
              <w:rFonts w:ascii="Aptos" w:hAnsi="Aptos" w:eastAsia="Aptos" w:cs="Aptos"/>
              <w:b/>
              <w:bCs/>
            </w:rPr>
          </w:rPrChange>
        </w:rPr>
      </w:pPr>
      <w:r w:rsidRPr="00B771DD">
        <w:rPr>
          <w:rFonts w:eastAsia="Aptos" w:cs="Aptos"/>
          <w:b/>
          <w:bCs/>
          <w:sz w:val="22"/>
          <w:szCs w:val="22"/>
          <w:lang w:val="en-ZA"/>
          <w:rPrChange w:author="Samuel Pather" w:date="2025-05-09T06:11:00Z" w16du:dateUtc="2025-05-08T20:11:00Z" w:id="415">
            <w:rPr>
              <w:rFonts w:ascii="Aptos" w:hAnsi="Aptos" w:eastAsia="Aptos" w:cs="Aptos"/>
              <w:b/>
              <w:bCs/>
            </w:rPr>
          </w:rPrChange>
        </w:rPr>
        <w:t>Additional Features:</w:t>
      </w:r>
    </w:p>
    <w:p w:rsidRPr="00B771DD" w:rsidR="00AA265B" w:rsidP="17AB8D4A" w:rsidRDefault="672CD6C0" w14:paraId="16CD1BCE" w14:textId="708CC781">
      <w:pPr>
        <w:pStyle w:val="ListParagraph"/>
        <w:numPr>
          <w:ilvl w:val="1"/>
          <w:numId w:val="8"/>
        </w:numPr>
        <w:spacing w:after="0"/>
        <w:rPr>
          <w:rFonts w:eastAsia="Aptos" w:cs="Aptos"/>
          <w:sz w:val="22"/>
          <w:szCs w:val="22"/>
          <w:lang w:val="en-ZA"/>
          <w:rPrChange w:author="Samuel Pather" w:date="2025-05-09T06:11:00Z" w16du:dateUtc="2025-05-08T20:11:00Z" w:id="416">
            <w:rPr>
              <w:rFonts w:ascii="Aptos" w:hAnsi="Aptos" w:eastAsia="Aptos" w:cs="Aptos"/>
            </w:rPr>
          </w:rPrChange>
        </w:rPr>
      </w:pPr>
      <w:r w:rsidRPr="00B771DD">
        <w:rPr>
          <w:rFonts w:eastAsia="Aptos" w:cs="Aptos"/>
          <w:sz w:val="22"/>
          <w:szCs w:val="22"/>
          <w:lang w:val="en-ZA"/>
          <w:rPrChange w:author="Samuel Pather" w:date="2025-05-09T06:11:00Z" w16du:dateUtc="2025-05-08T20:11:00Z" w:id="417">
            <w:rPr>
              <w:rFonts w:ascii="Aptos" w:hAnsi="Aptos" w:eastAsia="Aptos" w:cs="Aptos"/>
            </w:rPr>
          </w:rPrChange>
        </w:rPr>
        <w:t>Access Scrypt-O loyalty partner offers.</w:t>
      </w:r>
    </w:p>
    <w:p w:rsidRPr="00B771DD" w:rsidR="00AA265B" w:rsidP="17AB8D4A" w:rsidRDefault="672CD6C0" w14:paraId="3F5CF242" w14:textId="05643166">
      <w:pPr>
        <w:pStyle w:val="ListParagraph"/>
        <w:numPr>
          <w:ilvl w:val="1"/>
          <w:numId w:val="8"/>
        </w:numPr>
        <w:spacing w:after="0"/>
        <w:rPr>
          <w:rFonts w:eastAsia="Aptos" w:cs="Aptos"/>
          <w:sz w:val="22"/>
          <w:szCs w:val="22"/>
          <w:lang w:val="en-ZA"/>
          <w:rPrChange w:author="Samuel Pather" w:date="2025-05-09T06:11:00Z" w16du:dateUtc="2025-05-08T20:11:00Z" w:id="418">
            <w:rPr>
              <w:rFonts w:ascii="Aptos" w:hAnsi="Aptos" w:eastAsia="Aptos" w:cs="Aptos"/>
            </w:rPr>
          </w:rPrChange>
        </w:rPr>
      </w:pPr>
      <w:r w:rsidRPr="00B771DD">
        <w:rPr>
          <w:rFonts w:eastAsia="Aptos" w:cs="Aptos"/>
          <w:sz w:val="22"/>
          <w:szCs w:val="22"/>
          <w:lang w:val="en-ZA"/>
          <w:rPrChange w:author="Samuel Pather" w:date="2025-05-09T06:11:00Z" w16du:dateUtc="2025-05-08T20:11:00Z" w:id="419">
            <w:rPr>
              <w:rFonts w:ascii="Aptos" w:hAnsi="Aptos" w:eastAsia="Aptos" w:cs="Aptos"/>
            </w:rPr>
          </w:rPrChange>
        </w:rPr>
        <w:t>Access services even with poor internet connectivity (Offline functionality - value add).</w:t>
      </w:r>
    </w:p>
    <w:p w:rsidRPr="00B771DD" w:rsidR="00AA265B" w:rsidP="17AB8D4A" w:rsidRDefault="672CD6C0" w14:paraId="40172716" w14:textId="7FA27029">
      <w:pPr>
        <w:pStyle w:val="ListParagraph"/>
        <w:numPr>
          <w:ilvl w:val="1"/>
          <w:numId w:val="8"/>
        </w:numPr>
        <w:spacing w:after="0"/>
        <w:rPr>
          <w:rFonts w:eastAsia="Aptos" w:cs="Aptos"/>
          <w:sz w:val="22"/>
          <w:szCs w:val="22"/>
          <w:lang w:val="en-ZA"/>
          <w:rPrChange w:author="Samuel Pather" w:date="2025-05-09T06:11:00Z" w16du:dateUtc="2025-05-08T20:11:00Z" w:id="420">
            <w:rPr>
              <w:rFonts w:ascii="Aptos" w:hAnsi="Aptos" w:eastAsia="Aptos" w:cs="Aptos"/>
            </w:rPr>
          </w:rPrChange>
        </w:rPr>
      </w:pPr>
      <w:r w:rsidRPr="00B771DD">
        <w:rPr>
          <w:rFonts w:eastAsia="Aptos" w:cs="Aptos"/>
          <w:sz w:val="22"/>
          <w:szCs w:val="22"/>
          <w:lang w:val="en-ZA"/>
          <w:rPrChange w:author="Samuel Pather" w:date="2025-05-09T06:11:00Z" w16du:dateUtc="2025-05-08T20:11:00Z" w:id="421">
            <w:rPr>
              <w:rFonts w:ascii="Aptos" w:hAnsi="Aptos" w:eastAsia="Aptos" w:cs="Aptos"/>
            </w:rPr>
          </w:rPrChange>
        </w:rPr>
        <w:t>Potential for Telemedicine consultations integration.</w:t>
      </w:r>
    </w:p>
    <w:p w:rsidRPr="00B771DD" w:rsidR="00AA265B" w:rsidP="17AB8D4A" w:rsidRDefault="672CD6C0" w14:paraId="3ECDD850" w14:textId="77159428">
      <w:pPr>
        <w:pStyle w:val="ListParagraph"/>
        <w:numPr>
          <w:ilvl w:val="1"/>
          <w:numId w:val="8"/>
        </w:numPr>
        <w:spacing w:after="0"/>
        <w:rPr>
          <w:rFonts w:eastAsia="Aptos" w:cs="Aptos"/>
          <w:sz w:val="22"/>
          <w:szCs w:val="22"/>
          <w:lang w:val="en-ZA"/>
          <w:rPrChange w:author="Samuel Pather" w:date="2025-05-09T06:11:00Z" w16du:dateUtc="2025-05-08T20:11:00Z" w:id="422">
            <w:rPr>
              <w:rFonts w:ascii="Aptos" w:hAnsi="Aptos" w:eastAsia="Aptos" w:cs="Aptos"/>
            </w:rPr>
          </w:rPrChange>
        </w:rPr>
      </w:pPr>
      <w:r w:rsidRPr="00B771DD">
        <w:rPr>
          <w:rFonts w:eastAsia="Aptos" w:cs="Aptos"/>
          <w:sz w:val="22"/>
          <w:szCs w:val="22"/>
          <w:lang w:val="en-ZA"/>
          <w:rPrChange w:author="Samuel Pather" w:date="2025-05-09T06:11:00Z" w16du:dateUtc="2025-05-08T20:11:00Z" w:id="423">
            <w:rPr>
              <w:rFonts w:ascii="Aptos" w:hAnsi="Aptos" w:eastAsia="Aptos" w:cs="Aptos"/>
            </w:rPr>
          </w:rPrChange>
        </w:rPr>
        <w:t>Potential for Appointment scheduling.</w:t>
      </w:r>
    </w:p>
    <w:p w:rsidRPr="00B771DD" w:rsidR="00AA265B" w:rsidP="17AB8D4A" w:rsidRDefault="672CD6C0" w14:paraId="2A842B46" w14:textId="5E8DE257">
      <w:pPr>
        <w:pStyle w:val="ListParagraph"/>
        <w:numPr>
          <w:ilvl w:val="1"/>
          <w:numId w:val="8"/>
        </w:numPr>
        <w:spacing w:after="0"/>
        <w:rPr>
          <w:rFonts w:eastAsia="Aptos" w:cs="Aptos"/>
          <w:sz w:val="22"/>
          <w:szCs w:val="22"/>
          <w:lang w:val="en-ZA"/>
          <w:rPrChange w:author="Samuel Pather" w:date="2025-05-09T06:11:00Z" w16du:dateUtc="2025-05-08T20:11:00Z" w:id="424">
            <w:rPr>
              <w:rFonts w:ascii="Aptos" w:hAnsi="Aptos" w:eastAsia="Aptos" w:cs="Aptos"/>
            </w:rPr>
          </w:rPrChange>
        </w:rPr>
      </w:pPr>
      <w:r w:rsidRPr="00B771DD">
        <w:rPr>
          <w:rFonts w:eastAsia="Aptos" w:cs="Aptos"/>
          <w:sz w:val="22"/>
          <w:szCs w:val="22"/>
          <w:lang w:val="en-ZA"/>
          <w:rPrChange w:author="Samuel Pather" w:date="2025-05-09T06:11:00Z" w16du:dateUtc="2025-05-08T20:11:00Z" w:id="425">
            <w:rPr>
              <w:rFonts w:ascii="Aptos" w:hAnsi="Aptos" w:eastAsia="Aptos" w:cs="Aptos"/>
            </w:rPr>
          </w:rPrChange>
        </w:rPr>
        <w:t>Consent management for interactions.</w:t>
      </w:r>
    </w:p>
    <w:p w:rsidRPr="00B771DD" w:rsidR="00AA265B" w:rsidP="17AB8D4A" w:rsidRDefault="672CD6C0" w14:paraId="30BC54E5" w14:textId="62565CCA">
      <w:pPr>
        <w:spacing w:before="240" w:after="240"/>
        <w:rPr>
          <w:sz w:val="22"/>
          <w:szCs w:val="22"/>
          <w:lang w:val="en-ZA"/>
          <w:rPrChange w:author="Samuel Pather" w:date="2025-05-09T06:11:00Z" w16du:dateUtc="2025-05-08T20:11:00Z" w:id="426">
            <w:rPr/>
          </w:rPrChange>
        </w:rPr>
      </w:pPr>
      <w:r w:rsidRPr="00B771DD">
        <w:rPr>
          <w:rFonts w:eastAsia="Aptos" w:cs="Aptos"/>
          <w:b/>
          <w:bCs/>
          <w:sz w:val="22"/>
          <w:szCs w:val="22"/>
          <w:lang w:val="en-ZA"/>
          <w:rPrChange w:author="Samuel Pather" w:date="2025-05-09T06:11:00Z" w16du:dateUtc="2025-05-08T20:11:00Z" w:id="427">
            <w:rPr>
              <w:rFonts w:ascii="Aptos" w:hAnsi="Aptos" w:eastAsia="Aptos" w:cs="Aptos"/>
              <w:b/>
              <w:bCs/>
            </w:rPr>
          </w:rPrChange>
        </w:rPr>
        <w:t>5.2 Pharmacy Requirements</w:t>
      </w:r>
    </w:p>
    <w:p w:rsidRPr="00B771DD" w:rsidR="00AA265B" w:rsidP="17AB8D4A" w:rsidRDefault="672CD6C0" w14:paraId="62BC7D56" w14:textId="22EDC202">
      <w:pPr>
        <w:pStyle w:val="ListParagraph"/>
        <w:numPr>
          <w:ilvl w:val="0"/>
          <w:numId w:val="7"/>
        </w:numPr>
        <w:spacing w:after="0"/>
        <w:rPr>
          <w:rFonts w:eastAsia="Aptos" w:cs="Aptos"/>
          <w:b/>
          <w:bCs/>
          <w:sz w:val="22"/>
          <w:szCs w:val="22"/>
          <w:lang w:val="en-ZA"/>
          <w:rPrChange w:author="Samuel Pather" w:date="2025-05-09T06:11:00Z" w16du:dateUtc="2025-05-08T20:11:00Z" w:id="428">
            <w:rPr>
              <w:rFonts w:ascii="Aptos" w:hAnsi="Aptos" w:eastAsia="Aptos" w:cs="Aptos"/>
              <w:b/>
              <w:bCs/>
            </w:rPr>
          </w:rPrChange>
        </w:rPr>
      </w:pPr>
      <w:r w:rsidRPr="00B771DD">
        <w:rPr>
          <w:rFonts w:eastAsia="Aptos" w:cs="Aptos"/>
          <w:b/>
          <w:bCs/>
          <w:sz w:val="22"/>
          <w:szCs w:val="22"/>
          <w:lang w:val="en-ZA"/>
          <w:rPrChange w:author="Samuel Pather" w:date="2025-05-09T06:11:00Z" w16du:dateUtc="2025-05-08T20:11:00Z" w:id="429">
            <w:rPr>
              <w:rFonts w:ascii="Aptos" w:hAnsi="Aptos" w:eastAsia="Aptos" w:cs="Aptos"/>
              <w:b/>
              <w:bCs/>
            </w:rPr>
          </w:rPrChange>
        </w:rPr>
        <w:t>Onboarding:</w:t>
      </w:r>
    </w:p>
    <w:p w:rsidRPr="00B771DD" w:rsidR="00AA265B" w:rsidP="17AB8D4A" w:rsidRDefault="672CD6C0" w14:paraId="3E605976" w14:textId="66B3578D">
      <w:pPr>
        <w:pStyle w:val="ListParagraph"/>
        <w:numPr>
          <w:ilvl w:val="1"/>
          <w:numId w:val="7"/>
        </w:numPr>
        <w:spacing w:after="0"/>
        <w:rPr>
          <w:rFonts w:eastAsia="Aptos" w:cs="Aptos"/>
          <w:sz w:val="22"/>
          <w:szCs w:val="22"/>
          <w:lang w:val="en-ZA"/>
          <w:rPrChange w:author="Samuel Pather" w:date="2025-05-09T06:11:00Z" w16du:dateUtc="2025-05-08T20:11:00Z" w:id="430">
            <w:rPr>
              <w:rFonts w:ascii="Aptos" w:hAnsi="Aptos" w:eastAsia="Aptos" w:cs="Aptos"/>
            </w:rPr>
          </w:rPrChange>
        </w:rPr>
      </w:pPr>
      <w:r w:rsidRPr="00B771DD">
        <w:rPr>
          <w:rFonts w:eastAsia="Aptos" w:cs="Aptos"/>
          <w:sz w:val="22"/>
          <w:szCs w:val="22"/>
          <w:lang w:val="en-ZA"/>
          <w:rPrChange w:author="Samuel Pather" w:date="2025-05-09T06:11:00Z" w16du:dateUtc="2025-05-08T20:11:00Z" w:id="431">
            <w:rPr>
              <w:rFonts w:ascii="Aptos" w:hAnsi="Aptos" w:eastAsia="Aptos" w:cs="Aptos"/>
            </w:rPr>
          </w:rPrChange>
        </w:rPr>
        <w:t>Ability to apply for a Scrypt-O partnership through an online application form.</w:t>
      </w:r>
    </w:p>
    <w:p w:rsidRPr="00B771DD" w:rsidR="00AA265B" w:rsidP="17AB8D4A" w:rsidRDefault="672CD6C0" w14:paraId="4898601C" w14:textId="70876983">
      <w:pPr>
        <w:pStyle w:val="ListParagraph"/>
        <w:numPr>
          <w:ilvl w:val="1"/>
          <w:numId w:val="7"/>
        </w:numPr>
        <w:spacing w:after="0"/>
        <w:rPr>
          <w:rFonts w:eastAsia="Aptos" w:cs="Aptos"/>
          <w:sz w:val="22"/>
          <w:szCs w:val="22"/>
          <w:lang w:val="en-ZA"/>
          <w:rPrChange w:author="Samuel Pather" w:date="2025-05-09T06:11:00Z" w16du:dateUtc="2025-05-08T20:11:00Z" w:id="432">
            <w:rPr>
              <w:rFonts w:ascii="Aptos" w:hAnsi="Aptos" w:eastAsia="Aptos" w:cs="Aptos"/>
            </w:rPr>
          </w:rPrChange>
        </w:rPr>
      </w:pPr>
      <w:r w:rsidRPr="00B771DD">
        <w:rPr>
          <w:rFonts w:eastAsia="Aptos" w:cs="Aptos"/>
          <w:sz w:val="22"/>
          <w:szCs w:val="22"/>
          <w:lang w:val="en-ZA"/>
          <w:rPrChange w:author="Samuel Pather" w:date="2025-05-09T06:11:00Z" w16du:dateUtc="2025-05-08T20:11:00Z" w:id="433">
            <w:rPr>
              <w:rFonts w:ascii="Aptos" w:hAnsi="Aptos" w:eastAsia="Aptos" w:cs="Aptos"/>
            </w:rPr>
          </w:rPrChange>
        </w:rPr>
        <w:lastRenderedPageBreak/>
        <w:t>Completion of pharmacist and business verification processes (including legal requirements, business license, 3rd party checks like</w:t>
      </w:r>
      <w:ins w:author="Samuel Pather" w:date="2025-05-08T14:46:00Z" w16du:dateUtc="2025-05-08T04:46:00Z" w:id="434">
        <w:r w:rsidRPr="00B771DD" w:rsidR="00DE38DC">
          <w:rPr>
            <w:rFonts w:eastAsia="Aptos" w:cs="Aptos"/>
            <w:sz w:val="22"/>
            <w:szCs w:val="22"/>
            <w:lang w:val="en-ZA"/>
            <w:rPrChange w:author="Samuel Pather" w:date="2025-05-09T06:11:00Z" w16du:dateUtc="2025-05-08T20:11:00Z" w:id="435">
              <w:rPr>
                <w:rFonts w:ascii="Aptos" w:hAnsi="Aptos" w:eastAsia="Aptos" w:cs="Aptos"/>
                <w:lang w:val="en-ZA"/>
              </w:rPr>
            </w:rPrChange>
          </w:rPr>
          <w:t xml:space="preserve"> ID verification,</w:t>
        </w:r>
      </w:ins>
      <w:r w:rsidRPr="00B771DD">
        <w:rPr>
          <w:rFonts w:eastAsia="Aptos" w:cs="Aptos"/>
          <w:sz w:val="22"/>
          <w:szCs w:val="22"/>
          <w:lang w:val="en-ZA"/>
          <w:rPrChange w:author="Samuel Pather" w:date="2025-05-09T06:11:00Z" w16du:dateUtc="2025-05-08T20:11:00Z" w:id="436">
            <w:rPr>
              <w:rFonts w:ascii="Aptos" w:hAnsi="Aptos" w:eastAsia="Aptos" w:cs="Aptos"/>
            </w:rPr>
          </w:rPrChange>
        </w:rPr>
        <w:t xml:space="preserve"> CIPC, SAPC, GMC, bank account, business details, credit check).</w:t>
      </w:r>
    </w:p>
    <w:p w:rsidRPr="00B771DD" w:rsidR="00AA265B" w:rsidP="17AB8D4A" w:rsidRDefault="672CD6C0" w14:paraId="4893B1C4" w14:textId="6314641C">
      <w:pPr>
        <w:pStyle w:val="ListParagraph"/>
        <w:numPr>
          <w:ilvl w:val="1"/>
          <w:numId w:val="7"/>
        </w:numPr>
        <w:spacing w:after="0"/>
        <w:rPr>
          <w:rFonts w:eastAsia="Aptos" w:cs="Aptos"/>
          <w:sz w:val="22"/>
          <w:szCs w:val="22"/>
          <w:lang w:val="en-ZA"/>
          <w:rPrChange w:author="Samuel Pather" w:date="2025-05-09T06:11:00Z" w16du:dateUtc="2025-05-08T20:11:00Z" w:id="437">
            <w:rPr>
              <w:rFonts w:ascii="Aptos" w:hAnsi="Aptos" w:eastAsia="Aptos" w:cs="Aptos"/>
            </w:rPr>
          </w:rPrChange>
        </w:rPr>
      </w:pPr>
      <w:r w:rsidRPr="00B771DD">
        <w:rPr>
          <w:rFonts w:eastAsia="Aptos" w:cs="Aptos"/>
          <w:sz w:val="22"/>
          <w:szCs w:val="22"/>
          <w:lang w:val="en-ZA"/>
          <w:rPrChange w:author="Samuel Pather" w:date="2025-05-09T06:11:00Z" w16du:dateUtc="2025-05-08T20:11:00Z" w:id="438">
            <w:rPr>
              <w:rFonts w:ascii="Aptos" w:hAnsi="Aptos" w:eastAsia="Aptos" w:cs="Aptos"/>
            </w:rPr>
          </w:rPrChange>
        </w:rPr>
        <w:t>Granting of full Admin access to a nominated official.</w:t>
      </w:r>
    </w:p>
    <w:p w:rsidRPr="00B771DD" w:rsidR="00AA265B" w:rsidP="17AB8D4A" w:rsidRDefault="672CD6C0" w14:paraId="43AC2BEF" w14:textId="4EF5A750">
      <w:pPr>
        <w:pStyle w:val="ListParagraph"/>
        <w:numPr>
          <w:ilvl w:val="1"/>
          <w:numId w:val="7"/>
        </w:numPr>
        <w:spacing w:after="0"/>
        <w:rPr>
          <w:rFonts w:eastAsia="Aptos" w:cs="Aptos"/>
          <w:sz w:val="22"/>
          <w:szCs w:val="22"/>
          <w:lang w:val="en-ZA"/>
          <w:rPrChange w:author="Samuel Pather" w:date="2025-05-09T06:11:00Z" w16du:dateUtc="2025-05-08T20:11:00Z" w:id="439">
            <w:rPr>
              <w:rFonts w:ascii="Aptos" w:hAnsi="Aptos" w:eastAsia="Aptos" w:cs="Aptos"/>
            </w:rPr>
          </w:rPrChange>
        </w:rPr>
      </w:pPr>
      <w:r w:rsidRPr="00B771DD">
        <w:rPr>
          <w:rFonts w:eastAsia="Aptos" w:cs="Aptos"/>
          <w:sz w:val="22"/>
          <w:szCs w:val="22"/>
          <w:lang w:val="en-ZA"/>
          <w:rPrChange w:author="Samuel Pather" w:date="2025-05-09T06:11:00Z" w16du:dateUtc="2025-05-08T20:11:00Z" w:id="440">
            <w:rPr>
              <w:rFonts w:ascii="Aptos" w:hAnsi="Aptos" w:eastAsia="Aptos" w:cs="Aptos"/>
            </w:rPr>
          </w:rPrChange>
        </w:rPr>
        <w:t>Ability to onboard dispensing staff (pharmacists/assistants).</w:t>
      </w:r>
    </w:p>
    <w:p w:rsidRPr="00B771DD" w:rsidR="00AA265B" w:rsidP="17AB8D4A" w:rsidRDefault="672CD6C0" w14:paraId="020B4AE7" w14:textId="35B83804">
      <w:pPr>
        <w:pStyle w:val="ListParagraph"/>
        <w:numPr>
          <w:ilvl w:val="1"/>
          <w:numId w:val="7"/>
        </w:numPr>
        <w:spacing w:after="0"/>
        <w:rPr>
          <w:rFonts w:eastAsia="Aptos" w:cs="Aptos"/>
          <w:sz w:val="22"/>
          <w:szCs w:val="22"/>
          <w:lang w:val="en-ZA"/>
          <w:rPrChange w:author="Samuel Pather" w:date="2025-05-09T06:11:00Z" w16du:dateUtc="2025-05-08T20:11:00Z" w:id="441">
            <w:rPr>
              <w:rFonts w:ascii="Aptos" w:hAnsi="Aptos" w:eastAsia="Aptos" w:cs="Aptos"/>
            </w:rPr>
          </w:rPrChange>
        </w:rPr>
      </w:pPr>
      <w:r w:rsidRPr="00B771DD">
        <w:rPr>
          <w:rFonts w:eastAsia="Aptos" w:cs="Aptos"/>
          <w:sz w:val="22"/>
          <w:szCs w:val="22"/>
          <w:lang w:val="en-ZA"/>
          <w:rPrChange w:author="Samuel Pather" w:date="2025-05-09T06:11:00Z" w16du:dateUtc="2025-05-08T20:11:00Z" w:id="442">
            <w:rPr>
              <w:rFonts w:ascii="Aptos" w:hAnsi="Aptos" w:eastAsia="Aptos" w:cs="Aptos"/>
            </w:rPr>
          </w:rPrChange>
        </w:rPr>
        <w:t>Linking the business to the pharmacist's profile.</w:t>
      </w:r>
    </w:p>
    <w:p w:rsidRPr="00B771DD" w:rsidR="00AA265B" w:rsidP="17AB8D4A" w:rsidRDefault="672CD6C0" w14:paraId="56918C2B" w14:textId="584527C8">
      <w:pPr>
        <w:pStyle w:val="ListParagraph"/>
        <w:numPr>
          <w:ilvl w:val="1"/>
          <w:numId w:val="7"/>
        </w:numPr>
        <w:spacing w:after="0"/>
        <w:rPr>
          <w:ins w:author="Samuel Pather" w:date="2025-05-08T14:57:00Z" w16du:dateUtc="2025-05-08T04:57:00Z" w:id="443"/>
          <w:rFonts w:eastAsia="Aptos" w:cs="Aptos"/>
          <w:sz w:val="22"/>
          <w:szCs w:val="22"/>
          <w:lang w:val="en-ZA"/>
          <w:rPrChange w:author="Samuel Pather" w:date="2025-05-09T06:11:00Z" w16du:dateUtc="2025-05-08T20:11:00Z" w:id="444">
            <w:rPr>
              <w:ins w:author="Samuel Pather" w:date="2025-05-08T14:57:00Z" w16du:dateUtc="2025-05-08T04:57:00Z" w:id="445"/>
              <w:rFonts w:ascii="Aptos" w:hAnsi="Aptos" w:eastAsia="Aptos" w:cs="Aptos"/>
              <w:lang w:val="en-ZA"/>
            </w:rPr>
          </w:rPrChange>
        </w:rPr>
      </w:pPr>
      <w:r w:rsidRPr="00B771DD">
        <w:rPr>
          <w:rFonts w:eastAsia="Aptos" w:cs="Aptos"/>
          <w:sz w:val="22"/>
          <w:szCs w:val="22"/>
          <w:lang w:val="en-ZA"/>
          <w:rPrChange w:author="Samuel Pather" w:date="2025-05-09T06:11:00Z" w16du:dateUtc="2025-05-08T20:11:00Z" w:id="446">
            <w:rPr>
              <w:rFonts w:ascii="Aptos" w:hAnsi="Aptos" w:eastAsia="Aptos" w:cs="Aptos"/>
            </w:rPr>
          </w:rPrChange>
        </w:rPr>
        <w:t>Ability to update details and re-apply if necessary.</w:t>
      </w:r>
    </w:p>
    <w:p w:rsidRPr="00B771DD" w:rsidR="00B121EE" w:rsidP="17AB8D4A" w:rsidRDefault="00B121EE" w14:paraId="63E3554D" w14:textId="15B13973">
      <w:pPr>
        <w:pStyle w:val="ListParagraph"/>
        <w:numPr>
          <w:ilvl w:val="1"/>
          <w:numId w:val="7"/>
        </w:numPr>
        <w:spacing w:after="0"/>
        <w:rPr>
          <w:ins w:author="Samuel Pather" w:date="2025-05-08T14:59:00Z" w16du:dateUtc="2025-05-08T04:59:00Z" w:id="447"/>
          <w:rFonts w:eastAsia="Aptos" w:cs="Aptos"/>
          <w:sz w:val="22"/>
          <w:szCs w:val="22"/>
          <w:lang w:val="en-ZA"/>
          <w:rPrChange w:author="Samuel Pather" w:date="2025-05-09T06:11:00Z" w16du:dateUtc="2025-05-08T20:11:00Z" w:id="448">
            <w:rPr>
              <w:ins w:author="Samuel Pather" w:date="2025-05-08T14:59:00Z" w16du:dateUtc="2025-05-08T04:59:00Z" w:id="449"/>
              <w:rFonts w:ascii="Aptos" w:hAnsi="Aptos" w:eastAsia="Aptos" w:cs="Aptos"/>
              <w:lang w:val="en-ZA"/>
            </w:rPr>
          </w:rPrChange>
        </w:rPr>
      </w:pPr>
      <w:ins w:author="Samuel Pather" w:date="2025-05-08T14:57:00Z" w16du:dateUtc="2025-05-08T04:57:00Z" w:id="450">
        <w:r w:rsidRPr="00B771DD">
          <w:rPr>
            <w:rFonts w:eastAsia="Aptos" w:cs="Aptos"/>
            <w:sz w:val="22"/>
            <w:szCs w:val="22"/>
            <w:lang w:val="en-ZA"/>
            <w:rPrChange w:author="Samuel Pather" w:date="2025-05-09T06:11:00Z" w16du:dateUtc="2025-05-08T20:11:00Z" w:id="451">
              <w:rPr>
                <w:rFonts w:ascii="Aptos" w:hAnsi="Aptos" w:eastAsia="Aptos" w:cs="Aptos"/>
                <w:lang w:val="en-ZA"/>
              </w:rPr>
            </w:rPrChange>
          </w:rPr>
          <w:t>Ability to set operating hours</w:t>
        </w:r>
      </w:ins>
      <w:ins w:author="Samuel Pather" w:date="2025-05-08T14:59:00Z" w16du:dateUtc="2025-05-08T04:59:00Z" w:id="452">
        <w:r w:rsidRPr="00B771DD" w:rsidR="00F94ECB">
          <w:rPr>
            <w:rFonts w:eastAsia="Aptos" w:cs="Aptos"/>
            <w:sz w:val="22"/>
            <w:szCs w:val="22"/>
            <w:lang w:val="en-ZA"/>
            <w:rPrChange w:author="Samuel Pather" w:date="2025-05-09T06:11:00Z" w16du:dateUtc="2025-05-08T20:11:00Z" w:id="453">
              <w:rPr>
                <w:rFonts w:ascii="Aptos" w:hAnsi="Aptos" w:eastAsia="Aptos" w:cs="Aptos"/>
                <w:lang w:val="en-ZA"/>
              </w:rPr>
            </w:rPrChange>
          </w:rPr>
          <w:t>.</w:t>
        </w:r>
      </w:ins>
    </w:p>
    <w:p w:rsidRPr="00B771DD" w:rsidR="00F94ECB" w:rsidP="17AB8D4A" w:rsidRDefault="00F94ECB" w14:paraId="1602EE24" w14:textId="2C75A234">
      <w:pPr>
        <w:pStyle w:val="ListParagraph"/>
        <w:numPr>
          <w:ilvl w:val="1"/>
          <w:numId w:val="7"/>
        </w:numPr>
        <w:spacing w:after="0"/>
        <w:rPr>
          <w:ins w:author="Samuel Pather" w:date="2025-05-08T14:57:00Z" w16du:dateUtc="2025-05-08T04:57:00Z" w:id="454"/>
          <w:rFonts w:eastAsia="Aptos" w:cs="Aptos"/>
          <w:sz w:val="22"/>
          <w:szCs w:val="22"/>
          <w:lang w:val="en-ZA"/>
          <w:rPrChange w:author="Samuel Pather" w:date="2025-05-09T06:11:00Z" w16du:dateUtc="2025-05-08T20:11:00Z" w:id="455">
            <w:rPr>
              <w:ins w:author="Samuel Pather" w:date="2025-05-08T14:57:00Z" w16du:dateUtc="2025-05-08T04:57:00Z" w:id="456"/>
              <w:rFonts w:ascii="Aptos" w:hAnsi="Aptos" w:eastAsia="Aptos" w:cs="Aptos"/>
              <w:lang w:val="en-ZA"/>
            </w:rPr>
          </w:rPrChange>
        </w:rPr>
      </w:pPr>
      <w:ins w:author="Samuel Pather" w:date="2025-05-08T14:59:00Z" w16du:dateUtc="2025-05-08T04:59:00Z" w:id="457">
        <w:r w:rsidRPr="00B771DD">
          <w:rPr>
            <w:rFonts w:eastAsia="Aptos" w:cs="Aptos"/>
            <w:sz w:val="22"/>
            <w:szCs w:val="22"/>
            <w:lang w:val="en-ZA"/>
            <w:rPrChange w:author="Samuel Pather" w:date="2025-05-09T06:11:00Z" w16du:dateUtc="2025-05-08T20:11:00Z" w:id="458">
              <w:rPr>
                <w:rFonts w:ascii="Aptos" w:hAnsi="Aptos" w:eastAsia="Aptos" w:cs="Aptos"/>
                <w:lang w:val="en-ZA"/>
              </w:rPr>
            </w:rPrChange>
          </w:rPr>
          <w:t>Ability to advertise extended operation hours.</w:t>
        </w:r>
      </w:ins>
    </w:p>
    <w:p w:rsidRPr="00B771DD" w:rsidR="00B121EE" w:rsidP="17AB8D4A" w:rsidRDefault="00B121EE" w14:paraId="48C4E44F" w14:textId="61DEA37D">
      <w:pPr>
        <w:pStyle w:val="ListParagraph"/>
        <w:numPr>
          <w:ilvl w:val="1"/>
          <w:numId w:val="7"/>
        </w:numPr>
        <w:spacing w:after="0"/>
        <w:rPr>
          <w:rFonts w:eastAsia="Aptos" w:cs="Aptos"/>
          <w:sz w:val="22"/>
          <w:szCs w:val="22"/>
          <w:lang w:val="en-ZA"/>
          <w:rPrChange w:author="Samuel Pather" w:date="2025-05-09T06:11:00Z" w16du:dateUtc="2025-05-08T20:11:00Z" w:id="459">
            <w:rPr>
              <w:rFonts w:ascii="Aptos" w:hAnsi="Aptos" w:eastAsia="Aptos" w:cs="Aptos"/>
            </w:rPr>
          </w:rPrChange>
        </w:rPr>
      </w:pPr>
      <w:ins w:author="Samuel Pather" w:date="2025-05-08T14:57:00Z" w16du:dateUtc="2025-05-08T04:57:00Z" w:id="460">
        <w:r w:rsidRPr="00B771DD">
          <w:rPr>
            <w:rFonts w:eastAsia="Aptos" w:cs="Aptos"/>
            <w:sz w:val="22"/>
            <w:szCs w:val="22"/>
            <w:lang w:val="en-ZA"/>
            <w:rPrChange w:author="Samuel Pather" w:date="2025-05-09T06:11:00Z" w16du:dateUtc="2025-05-08T20:11:00Z" w:id="461">
              <w:rPr>
                <w:rFonts w:ascii="Aptos" w:hAnsi="Aptos" w:eastAsia="Aptos" w:cs="Aptos"/>
                <w:lang w:val="en-ZA"/>
              </w:rPr>
            </w:rPrChange>
          </w:rPr>
          <w:t xml:space="preserve">Ability to </w:t>
        </w:r>
        <w:r w:rsidRPr="00B771DD" w:rsidR="00BF5FD6">
          <w:rPr>
            <w:rFonts w:eastAsia="Aptos" w:cs="Aptos"/>
            <w:sz w:val="22"/>
            <w:szCs w:val="22"/>
            <w:lang w:val="en-ZA"/>
            <w:rPrChange w:author="Samuel Pather" w:date="2025-05-09T06:11:00Z" w16du:dateUtc="2025-05-08T20:11:00Z" w:id="462">
              <w:rPr>
                <w:rFonts w:ascii="Aptos" w:hAnsi="Aptos" w:eastAsia="Aptos" w:cs="Aptos"/>
                <w:lang w:val="en-ZA"/>
              </w:rPr>
            </w:rPrChange>
          </w:rPr>
          <w:t>adjust delivery radi</w:t>
        </w:r>
      </w:ins>
      <w:ins w:author="Samuel Pather" w:date="2025-05-08T14:58:00Z" w16du:dateUtc="2025-05-08T04:58:00Z" w:id="463">
        <w:r w:rsidRPr="00B771DD" w:rsidR="007678C3">
          <w:rPr>
            <w:rFonts w:eastAsia="Aptos" w:cs="Aptos"/>
            <w:sz w:val="22"/>
            <w:szCs w:val="22"/>
            <w:lang w:val="en-ZA"/>
            <w:rPrChange w:author="Samuel Pather" w:date="2025-05-09T06:11:00Z" w16du:dateUtc="2025-05-08T20:11:00Z" w:id="464">
              <w:rPr>
                <w:rFonts w:ascii="Aptos" w:hAnsi="Aptos" w:eastAsia="Aptos" w:cs="Aptos"/>
                <w:lang w:val="en-ZA"/>
              </w:rPr>
            </w:rPrChange>
          </w:rPr>
          <w:t>i</w:t>
        </w:r>
        <w:r w:rsidRPr="00B771DD" w:rsidR="00F94ECB">
          <w:rPr>
            <w:rFonts w:eastAsia="Aptos" w:cs="Aptos"/>
            <w:sz w:val="22"/>
            <w:szCs w:val="22"/>
            <w:lang w:val="en-ZA"/>
            <w:rPrChange w:author="Samuel Pather" w:date="2025-05-09T06:11:00Z" w16du:dateUtc="2025-05-08T20:11:00Z" w:id="465">
              <w:rPr>
                <w:rFonts w:ascii="Aptos" w:hAnsi="Aptos" w:eastAsia="Aptos" w:cs="Aptos"/>
                <w:lang w:val="en-ZA"/>
              </w:rPr>
            </w:rPrChange>
          </w:rPr>
          <w:t xml:space="preserve"> and delivery fees</w:t>
        </w:r>
        <w:r w:rsidRPr="00B771DD" w:rsidR="007678C3">
          <w:rPr>
            <w:rFonts w:eastAsia="Aptos" w:cs="Aptos"/>
            <w:sz w:val="22"/>
            <w:szCs w:val="22"/>
            <w:lang w:val="en-ZA"/>
            <w:rPrChange w:author="Samuel Pather" w:date="2025-05-09T06:11:00Z" w16du:dateUtc="2025-05-08T20:11:00Z" w:id="466">
              <w:rPr>
                <w:rFonts w:ascii="Aptos" w:hAnsi="Aptos" w:eastAsia="Aptos" w:cs="Aptos"/>
                <w:lang w:val="en-ZA"/>
              </w:rPr>
            </w:rPrChange>
          </w:rPr>
          <w:t>. E.g. 0-5km free, 5-10km R20,00</w:t>
        </w:r>
        <w:r w:rsidRPr="00B771DD" w:rsidR="00F94ECB">
          <w:rPr>
            <w:rFonts w:eastAsia="Aptos" w:cs="Aptos"/>
            <w:sz w:val="22"/>
            <w:szCs w:val="22"/>
            <w:lang w:val="en-ZA"/>
            <w:rPrChange w:author="Samuel Pather" w:date="2025-05-09T06:11:00Z" w16du:dateUtc="2025-05-08T20:11:00Z" w:id="467">
              <w:rPr>
                <w:rFonts w:ascii="Aptos" w:hAnsi="Aptos" w:eastAsia="Aptos" w:cs="Aptos"/>
                <w:lang w:val="en-ZA"/>
              </w:rPr>
            </w:rPrChange>
          </w:rPr>
          <w:t xml:space="preserve"> etc</w:t>
        </w:r>
      </w:ins>
    </w:p>
    <w:p w:rsidRPr="00B771DD" w:rsidR="00AA265B" w:rsidP="17AB8D4A" w:rsidRDefault="672CD6C0" w14:paraId="1F1B64F8" w14:textId="7B98BCE7">
      <w:pPr>
        <w:pStyle w:val="ListParagraph"/>
        <w:numPr>
          <w:ilvl w:val="1"/>
          <w:numId w:val="7"/>
        </w:numPr>
        <w:spacing w:after="0"/>
        <w:rPr>
          <w:rFonts w:eastAsia="Aptos" w:cs="Aptos"/>
          <w:sz w:val="22"/>
          <w:szCs w:val="22"/>
          <w:lang w:val="en-ZA"/>
          <w:rPrChange w:author="Samuel Pather" w:date="2025-05-09T06:11:00Z" w16du:dateUtc="2025-05-08T20:11:00Z" w:id="468">
            <w:rPr>
              <w:rFonts w:ascii="Aptos" w:hAnsi="Aptos" w:eastAsia="Aptos" w:cs="Aptos"/>
            </w:rPr>
          </w:rPrChange>
        </w:rPr>
      </w:pPr>
      <w:r w:rsidRPr="00B771DD">
        <w:rPr>
          <w:rFonts w:eastAsia="Aptos" w:cs="Aptos"/>
          <w:sz w:val="22"/>
          <w:szCs w:val="22"/>
          <w:lang w:val="en-ZA"/>
          <w:rPrChange w:author="Samuel Pather" w:date="2025-05-09T06:11:00Z" w16du:dateUtc="2025-05-08T20:11:00Z" w:id="469">
            <w:rPr>
              <w:rFonts w:ascii="Aptos" w:hAnsi="Aptos" w:eastAsia="Aptos" w:cs="Aptos"/>
            </w:rPr>
          </w:rPrChange>
        </w:rPr>
        <w:t>Pharmacist can only be actively logged in on one device at a time.</w:t>
      </w:r>
    </w:p>
    <w:p w:rsidRPr="00B771DD" w:rsidR="00AA265B" w:rsidP="17AB8D4A" w:rsidRDefault="672CD6C0" w14:paraId="229826BD" w14:textId="3FF9E2B0">
      <w:pPr>
        <w:pStyle w:val="ListParagraph"/>
        <w:numPr>
          <w:ilvl w:val="1"/>
          <w:numId w:val="7"/>
        </w:numPr>
        <w:spacing w:after="0"/>
        <w:rPr>
          <w:rFonts w:eastAsia="Aptos" w:cs="Aptos"/>
          <w:sz w:val="22"/>
          <w:szCs w:val="22"/>
          <w:lang w:val="en-ZA"/>
          <w:rPrChange w:author="Samuel Pather" w:date="2025-05-09T06:11:00Z" w16du:dateUtc="2025-05-08T20:11:00Z" w:id="470">
            <w:rPr>
              <w:rFonts w:ascii="Aptos" w:hAnsi="Aptos" w:eastAsia="Aptos" w:cs="Aptos"/>
            </w:rPr>
          </w:rPrChange>
        </w:rPr>
      </w:pPr>
      <w:r w:rsidRPr="00B771DD">
        <w:rPr>
          <w:rFonts w:eastAsia="Aptos" w:cs="Aptos"/>
          <w:sz w:val="22"/>
          <w:szCs w:val="22"/>
          <w:lang w:val="en-ZA"/>
          <w:rPrChange w:author="Samuel Pather" w:date="2025-05-09T06:11:00Z" w16du:dateUtc="2025-05-08T20:11:00Z" w:id="471">
            <w:rPr>
              <w:rFonts w:ascii="Aptos" w:hAnsi="Aptos" w:eastAsia="Aptos" w:cs="Aptos"/>
            </w:rPr>
          </w:rPrChange>
        </w:rPr>
        <w:t>Pharmacist Opt-in for the Brand Ambassador Incentive Program, requiring banking details and SARS tax number.</w:t>
      </w:r>
    </w:p>
    <w:p w:rsidRPr="00B771DD" w:rsidR="00AA265B" w:rsidP="17AB8D4A" w:rsidRDefault="672CD6C0" w14:paraId="4922511C" w14:textId="4ABCA54E">
      <w:pPr>
        <w:pStyle w:val="ListParagraph"/>
        <w:numPr>
          <w:ilvl w:val="0"/>
          <w:numId w:val="7"/>
        </w:numPr>
        <w:spacing w:after="0"/>
        <w:rPr>
          <w:rFonts w:eastAsia="Aptos" w:cs="Aptos"/>
          <w:b/>
          <w:bCs/>
          <w:sz w:val="22"/>
          <w:szCs w:val="22"/>
          <w:lang w:val="en-ZA"/>
          <w:rPrChange w:author="Samuel Pather" w:date="2025-05-09T06:11:00Z" w16du:dateUtc="2025-05-08T20:11:00Z" w:id="472">
            <w:rPr>
              <w:rFonts w:ascii="Aptos" w:hAnsi="Aptos" w:eastAsia="Aptos" w:cs="Aptos"/>
              <w:b/>
              <w:bCs/>
            </w:rPr>
          </w:rPrChange>
        </w:rPr>
      </w:pPr>
      <w:r w:rsidRPr="00B771DD">
        <w:rPr>
          <w:rFonts w:eastAsia="Aptos" w:cs="Aptos"/>
          <w:b/>
          <w:bCs/>
          <w:sz w:val="22"/>
          <w:szCs w:val="22"/>
          <w:lang w:val="en-ZA"/>
          <w:rPrChange w:author="Samuel Pather" w:date="2025-05-09T06:11:00Z" w16du:dateUtc="2025-05-08T20:11:00Z" w:id="473">
            <w:rPr>
              <w:rFonts w:ascii="Aptos" w:hAnsi="Aptos" w:eastAsia="Aptos" w:cs="Aptos"/>
              <w:b/>
              <w:bCs/>
            </w:rPr>
          </w:rPrChange>
        </w:rPr>
        <w:t xml:space="preserve">Prescription Processing &amp; </w:t>
      </w:r>
      <w:del w:author="Samuel Pather" w:date="2025-05-08T14:37:00Z" w16du:dateUtc="2025-05-08T04:37:00Z" w:id="474">
        <w:r w:rsidRPr="00B771DD" w:rsidDel="00681BB8">
          <w:rPr>
            <w:rFonts w:eastAsia="Aptos" w:cs="Aptos"/>
            <w:b/>
            <w:bCs/>
            <w:sz w:val="22"/>
            <w:szCs w:val="22"/>
            <w:lang w:val="en-ZA"/>
            <w:rPrChange w:author="Samuel Pather" w:date="2025-05-09T06:11:00Z" w16du:dateUtc="2025-05-08T20:11:00Z" w:id="475">
              <w:rPr>
                <w:rFonts w:ascii="Aptos" w:hAnsi="Aptos" w:eastAsia="Aptos" w:cs="Aptos"/>
                <w:b/>
                <w:bCs/>
              </w:rPr>
            </w:rPrChange>
          </w:rPr>
          <w:delText>Fulfillment</w:delText>
        </w:r>
      </w:del>
      <w:ins w:author="Samuel Pather" w:date="2025-05-08T14:37:00Z" w16du:dateUtc="2025-05-08T04:37:00Z" w:id="476">
        <w:r w:rsidRPr="00B771DD" w:rsidR="00681BB8">
          <w:rPr>
            <w:rFonts w:eastAsia="Aptos" w:cs="Aptos"/>
            <w:b/>
            <w:bCs/>
            <w:sz w:val="22"/>
            <w:szCs w:val="22"/>
            <w:lang w:val="en-ZA"/>
            <w:rPrChange w:author="Samuel Pather" w:date="2025-05-09T06:11:00Z" w16du:dateUtc="2025-05-08T20:11:00Z" w:id="477">
              <w:rPr>
                <w:rFonts w:ascii="Aptos" w:hAnsi="Aptos" w:eastAsia="Aptos" w:cs="Aptos"/>
                <w:b/>
                <w:bCs/>
                <w:lang w:val="en-ZA"/>
              </w:rPr>
            </w:rPrChange>
          </w:rPr>
          <w:t>Fulfilment</w:t>
        </w:r>
      </w:ins>
      <w:r w:rsidRPr="00B771DD">
        <w:rPr>
          <w:rFonts w:eastAsia="Aptos" w:cs="Aptos"/>
          <w:b/>
          <w:bCs/>
          <w:sz w:val="22"/>
          <w:szCs w:val="22"/>
          <w:lang w:val="en-ZA"/>
          <w:rPrChange w:author="Samuel Pather" w:date="2025-05-09T06:11:00Z" w16du:dateUtc="2025-05-08T20:11:00Z" w:id="478">
            <w:rPr>
              <w:rFonts w:ascii="Aptos" w:hAnsi="Aptos" w:eastAsia="Aptos" w:cs="Aptos"/>
              <w:b/>
              <w:bCs/>
            </w:rPr>
          </w:rPrChange>
        </w:rPr>
        <w:t>:</w:t>
      </w:r>
    </w:p>
    <w:p w:rsidRPr="00B771DD" w:rsidR="00AA265B" w:rsidP="17AB8D4A" w:rsidRDefault="672CD6C0" w14:paraId="28877DEF" w14:textId="2B6EDDFC">
      <w:pPr>
        <w:pStyle w:val="ListParagraph"/>
        <w:numPr>
          <w:ilvl w:val="1"/>
          <w:numId w:val="7"/>
        </w:numPr>
        <w:spacing w:after="0"/>
        <w:rPr>
          <w:rFonts w:eastAsia="Aptos" w:cs="Aptos"/>
          <w:sz w:val="22"/>
          <w:szCs w:val="22"/>
          <w:lang w:val="en-ZA"/>
          <w:rPrChange w:author="Samuel Pather" w:date="2025-05-09T06:11:00Z" w16du:dateUtc="2025-05-08T20:11:00Z" w:id="479">
            <w:rPr>
              <w:rFonts w:ascii="Aptos" w:hAnsi="Aptos" w:eastAsia="Aptos" w:cs="Aptos"/>
            </w:rPr>
          </w:rPrChange>
        </w:rPr>
      </w:pPr>
      <w:r w:rsidRPr="00B771DD">
        <w:rPr>
          <w:rFonts w:eastAsia="Aptos" w:cs="Aptos"/>
          <w:sz w:val="22"/>
          <w:szCs w:val="22"/>
          <w:lang w:val="en-ZA"/>
          <w:rPrChange w:author="Samuel Pather" w:date="2025-05-09T06:11:00Z" w16du:dateUtc="2025-05-08T20:11:00Z" w:id="480">
            <w:rPr>
              <w:rFonts w:ascii="Aptos" w:hAnsi="Aptos" w:eastAsia="Aptos" w:cs="Aptos"/>
            </w:rPr>
          </w:rPrChange>
        </w:rPr>
        <w:t>Access to the Scrypt-O Pharmacy Portal.</w:t>
      </w:r>
    </w:p>
    <w:p w:rsidRPr="00B771DD" w:rsidR="00AA265B" w:rsidP="17AB8D4A" w:rsidRDefault="672CD6C0" w14:paraId="559226D5" w14:textId="7C338DC0">
      <w:pPr>
        <w:pStyle w:val="ListParagraph"/>
        <w:numPr>
          <w:ilvl w:val="1"/>
          <w:numId w:val="7"/>
        </w:numPr>
        <w:spacing w:after="0"/>
        <w:rPr>
          <w:rFonts w:eastAsia="Aptos" w:cs="Aptos"/>
          <w:sz w:val="22"/>
          <w:szCs w:val="22"/>
          <w:lang w:val="en-ZA"/>
          <w:rPrChange w:author="Samuel Pather" w:date="2025-05-09T06:11:00Z" w16du:dateUtc="2025-05-08T20:11:00Z" w:id="481">
            <w:rPr>
              <w:rFonts w:ascii="Aptos" w:hAnsi="Aptos" w:eastAsia="Aptos" w:cs="Aptos"/>
            </w:rPr>
          </w:rPrChange>
        </w:rPr>
      </w:pPr>
      <w:r w:rsidRPr="00B771DD">
        <w:rPr>
          <w:rFonts w:eastAsia="Aptos" w:cs="Aptos"/>
          <w:sz w:val="22"/>
          <w:szCs w:val="22"/>
          <w:lang w:val="en-ZA"/>
          <w:rPrChange w:author="Samuel Pather" w:date="2025-05-09T06:11:00Z" w16du:dateUtc="2025-05-08T20:11:00Z" w:id="482">
            <w:rPr>
              <w:rFonts w:ascii="Aptos" w:hAnsi="Aptos" w:eastAsia="Aptos" w:cs="Aptos"/>
            </w:rPr>
          </w:rPrChange>
        </w:rPr>
        <w:t>Ability to receive digital scripts (digiti</w:t>
      </w:r>
      <w:del w:author="Samuel Pather" w:date="2025-05-12T11:50:00Z" w16du:dateUtc="2025-05-12T01:50:00Z" w:id="483">
        <w:r w:rsidRPr="00B771DD" w:rsidDel="00276819">
          <w:rPr>
            <w:rFonts w:eastAsia="Aptos" w:cs="Aptos"/>
            <w:sz w:val="22"/>
            <w:szCs w:val="22"/>
            <w:lang w:val="en-ZA"/>
            <w:rPrChange w:author="Samuel Pather" w:date="2025-05-09T06:11:00Z" w16du:dateUtc="2025-05-08T20:11:00Z" w:id="484">
              <w:rPr>
                <w:rFonts w:ascii="Aptos" w:hAnsi="Aptos" w:eastAsia="Aptos" w:cs="Aptos"/>
              </w:rPr>
            </w:rPrChange>
          </w:rPr>
          <w:delText>z</w:delText>
        </w:r>
      </w:del>
      <w:ins w:author="Samuel Pather" w:date="2025-05-12T11:50:00Z" w16du:dateUtc="2025-05-12T01:50:00Z" w:id="485">
        <w:r w:rsidR="00276819">
          <w:rPr>
            <w:rFonts w:eastAsia="Aptos" w:cs="Aptos"/>
            <w:sz w:val="22"/>
            <w:szCs w:val="22"/>
            <w:lang w:val="en-ZA"/>
          </w:rPr>
          <w:t>s</w:t>
        </w:r>
      </w:ins>
      <w:r w:rsidRPr="00B771DD">
        <w:rPr>
          <w:rFonts w:eastAsia="Aptos" w:cs="Aptos"/>
          <w:sz w:val="22"/>
          <w:szCs w:val="22"/>
          <w:lang w:val="en-ZA"/>
          <w:rPrChange w:author="Samuel Pather" w:date="2025-05-09T06:11:00Z" w16du:dateUtc="2025-05-08T20:11:00Z" w:id="486">
            <w:rPr>
              <w:rFonts w:ascii="Aptos" w:hAnsi="Aptos" w:eastAsia="Aptos" w:cs="Aptos"/>
            </w:rPr>
          </w:rPrChange>
        </w:rPr>
        <w:t>ed paper scripts from patients or e-scripts from doctors).</w:t>
      </w:r>
    </w:p>
    <w:p w:rsidRPr="00B771DD" w:rsidR="00AA265B" w:rsidP="17AB8D4A" w:rsidRDefault="672CD6C0" w14:paraId="32939B7B" w14:textId="1BF39866">
      <w:pPr>
        <w:pStyle w:val="ListParagraph"/>
        <w:numPr>
          <w:ilvl w:val="1"/>
          <w:numId w:val="7"/>
        </w:numPr>
        <w:spacing w:after="0"/>
        <w:rPr>
          <w:rFonts w:eastAsia="Aptos" w:cs="Aptos"/>
          <w:sz w:val="22"/>
          <w:szCs w:val="22"/>
          <w:lang w:val="en-ZA"/>
          <w:rPrChange w:author="Samuel Pather" w:date="2025-05-09T06:11:00Z" w16du:dateUtc="2025-05-08T20:11:00Z" w:id="487">
            <w:rPr>
              <w:rFonts w:ascii="Aptos" w:hAnsi="Aptos" w:eastAsia="Aptos" w:cs="Aptos"/>
            </w:rPr>
          </w:rPrChange>
        </w:rPr>
      </w:pPr>
      <w:r w:rsidRPr="00B771DD">
        <w:rPr>
          <w:rFonts w:eastAsia="Aptos" w:cs="Aptos"/>
          <w:sz w:val="22"/>
          <w:szCs w:val="22"/>
          <w:lang w:val="en-ZA"/>
          <w:rPrChange w:author="Samuel Pather" w:date="2025-05-09T06:11:00Z" w16du:dateUtc="2025-05-08T20:11:00Z" w:id="488">
            <w:rPr>
              <w:rFonts w:ascii="Aptos" w:hAnsi="Aptos" w:eastAsia="Aptos" w:cs="Aptos"/>
            </w:rPr>
          </w:rPrChange>
        </w:rPr>
        <w:t xml:space="preserve">Access patient details and </w:t>
      </w:r>
      <w:proofErr w:type="gramStart"/>
      <w:r w:rsidRPr="00B771DD">
        <w:rPr>
          <w:rFonts w:eastAsia="Aptos" w:cs="Aptos"/>
          <w:sz w:val="22"/>
          <w:szCs w:val="22"/>
          <w:lang w:val="en-ZA"/>
          <w:rPrChange w:author="Samuel Pather" w:date="2025-05-09T06:11:00Z" w16du:dateUtc="2025-05-08T20:11:00Z" w:id="489">
            <w:rPr>
              <w:rFonts w:ascii="Aptos" w:hAnsi="Aptos" w:eastAsia="Aptos" w:cs="Aptos"/>
            </w:rPr>
          </w:rPrChange>
        </w:rPr>
        <w:t>Minimally-Viable</w:t>
      </w:r>
      <w:proofErr w:type="gramEnd"/>
      <w:r w:rsidRPr="00B771DD">
        <w:rPr>
          <w:rFonts w:eastAsia="Aptos" w:cs="Aptos"/>
          <w:sz w:val="22"/>
          <w:szCs w:val="22"/>
          <w:lang w:val="en-ZA"/>
          <w:rPrChange w:author="Samuel Pather" w:date="2025-05-09T06:11:00Z" w16du:dateUtc="2025-05-08T20:11:00Z" w:id="490">
            <w:rPr>
              <w:rFonts w:ascii="Aptos" w:hAnsi="Aptos" w:eastAsia="Aptos" w:cs="Aptos"/>
            </w:rPr>
          </w:rPrChange>
        </w:rPr>
        <w:t xml:space="preserve"> Record (MVR), including known allergies and pre-existing conditions, appended to the digital script.</w:t>
      </w:r>
    </w:p>
    <w:p w:rsidRPr="00B771DD" w:rsidR="00AA265B" w:rsidP="17AB8D4A" w:rsidRDefault="672CD6C0" w14:paraId="431995E5" w14:textId="14F6447B">
      <w:pPr>
        <w:pStyle w:val="ListParagraph"/>
        <w:numPr>
          <w:ilvl w:val="1"/>
          <w:numId w:val="7"/>
        </w:numPr>
        <w:spacing w:after="0"/>
        <w:rPr>
          <w:ins w:author="Samuel Pather" w:date="2025-05-08T14:47:00Z" w16du:dateUtc="2025-05-08T04:47:00Z" w:id="491"/>
          <w:rFonts w:eastAsia="Aptos" w:cs="Aptos"/>
          <w:sz w:val="22"/>
          <w:szCs w:val="22"/>
          <w:lang w:val="en-ZA"/>
          <w:rPrChange w:author="Samuel Pather" w:date="2025-05-09T06:11:00Z" w16du:dateUtc="2025-05-08T20:11:00Z" w:id="492">
            <w:rPr>
              <w:ins w:author="Samuel Pather" w:date="2025-05-08T14:47:00Z" w16du:dateUtc="2025-05-08T04:47:00Z" w:id="493"/>
              <w:rFonts w:ascii="Aptos" w:hAnsi="Aptos" w:eastAsia="Aptos" w:cs="Aptos"/>
              <w:lang w:val="en-ZA"/>
            </w:rPr>
          </w:rPrChange>
        </w:rPr>
      </w:pPr>
      <w:r w:rsidRPr="00B771DD">
        <w:rPr>
          <w:rFonts w:eastAsia="Aptos" w:cs="Aptos"/>
          <w:sz w:val="22"/>
          <w:szCs w:val="22"/>
          <w:lang w:val="en-ZA"/>
          <w:rPrChange w:author="Samuel Pather" w:date="2025-05-09T06:11:00Z" w16du:dateUtc="2025-05-08T20:11:00Z" w:id="494">
            <w:rPr>
              <w:rFonts w:ascii="Aptos" w:hAnsi="Aptos" w:eastAsia="Aptos" w:cs="Aptos"/>
            </w:rPr>
          </w:rPrChange>
        </w:rPr>
        <w:t>Ability to view the digital PDF script.</w:t>
      </w:r>
    </w:p>
    <w:p w:rsidRPr="00B771DD" w:rsidR="00266F53" w:rsidP="17AB8D4A" w:rsidRDefault="00266F53" w14:paraId="384F9C21" w14:textId="157EEA8C">
      <w:pPr>
        <w:pStyle w:val="ListParagraph"/>
        <w:numPr>
          <w:ilvl w:val="1"/>
          <w:numId w:val="7"/>
        </w:numPr>
        <w:spacing w:after="0"/>
        <w:rPr>
          <w:ins w:author="Samuel Pather" w:date="2025-05-08T14:49:00Z" w16du:dateUtc="2025-05-08T04:49:00Z" w:id="495"/>
          <w:rFonts w:eastAsia="Aptos" w:cs="Aptos"/>
          <w:sz w:val="22"/>
          <w:szCs w:val="22"/>
          <w:lang w:val="en-ZA"/>
          <w:rPrChange w:author="Samuel Pather" w:date="2025-05-09T06:11:00Z" w16du:dateUtc="2025-05-08T20:11:00Z" w:id="496">
            <w:rPr>
              <w:ins w:author="Samuel Pather" w:date="2025-05-08T14:49:00Z" w16du:dateUtc="2025-05-08T04:49:00Z" w:id="497"/>
              <w:rFonts w:ascii="Aptos" w:hAnsi="Aptos" w:eastAsia="Aptos" w:cs="Aptos"/>
              <w:lang w:val="en-ZA"/>
            </w:rPr>
          </w:rPrChange>
        </w:rPr>
      </w:pPr>
      <w:ins w:author="Samuel Pather" w:date="2025-05-08T14:47:00Z" w16du:dateUtc="2025-05-08T04:47:00Z" w:id="498">
        <w:r w:rsidRPr="00B771DD">
          <w:rPr>
            <w:rFonts w:eastAsia="Aptos" w:cs="Aptos"/>
            <w:sz w:val="22"/>
            <w:szCs w:val="22"/>
            <w:lang w:val="en-ZA"/>
            <w:rPrChange w:author="Samuel Pather" w:date="2025-05-09T06:11:00Z" w16du:dateUtc="2025-05-08T20:11:00Z" w:id="499">
              <w:rPr>
                <w:rFonts w:ascii="Aptos" w:hAnsi="Aptos" w:eastAsia="Aptos" w:cs="Aptos"/>
                <w:lang w:val="en-ZA"/>
              </w:rPr>
            </w:rPrChange>
          </w:rPr>
          <w:t xml:space="preserve">Ability to view </w:t>
        </w:r>
        <w:r w:rsidRPr="00B771DD" w:rsidR="00EE36D2">
          <w:rPr>
            <w:rFonts w:eastAsia="Aptos" w:cs="Aptos"/>
            <w:sz w:val="22"/>
            <w:szCs w:val="22"/>
            <w:lang w:val="en-ZA"/>
            <w:rPrChange w:author="Samuel Pather" w:date="2025-05-09T06:11:00Z" w16du:dateUtc="2025-05-08T20:11:00Z" w:id="500">
              <w:rPr>
                <w:rFonts w:ascii="Aptos" w:hAnsi="Aptos" w:eastAsia="Aptos" w:cs="Aptos"/>
                <w:lang w:val="en-ZA"/>
              </w:rPr>
            </w:rPrChange>
          </w:rPr>
          <w:t xml:space="preserve">and override </w:t>
        </w:r>
        <w:r w:rsidRPr="00B771DD">
          <w:rPr>
            <w:rFonts w:eastAsia="Aptos" w:cs="Aptos"/>
            <w:sz w:val="22"/>
            <w:szCs w:val="22"/>
            <w:lang w:val="en-ZA"/>
            <w:rPrChange w:author="Samuel Pather" w:date="2025-05-09T06:11:00Z" w16du:dateUtc="2025-05-08T20:11:00Z" w:id="501">
              <w:rPr>
                <w:rFonts w:ascii="Aptos" w:hAnsi="Aptos" w:eastAsia="Aptos" w:cs="Aptos"/>
                <w:lang w:val="en-ZA"/>
              </w:rPr>
            </w:rPrChange>
          </w:rPr>
          <w:t>the digital script</w:t>
        </w:r>
      </w:ins>
      <w:ins w:author="Samuel Pather" w:date="2025-05-08T14:48:00Z" w16du:dateUtc="2025-05-08T04:48:00Z" w:id="502">
        <w:r w:rsidRPr="00B771DD" w:rsidR="00EE36D2">
          <w:rPr>
            <w:rFonts w:eastAsia="Aptos" w:cs="Aptos"/>
            <w:sz w:val="22"/>
            <w:szCs w:val="22"/>
            <w:lang w:val="en-ZA"/>
            <w:rPrChange w:author="Samuel Pather" w:date="2025-05-09T06:11:00Z" w16du:dateUtc="2025-05-08T20:11:00Z" w:id="503">
              <w:rPr>
                <w:rFonts w:ascii="Aptos" w:hAnsi="Aptos" w:eastAsia="Aptos" w:cs="Aptos"/>
                <w:lang w:val="en-ZA"/>
              </w:rPr>
            </w:rPrChange>
          </w:rPr>
          <w:t xml:space="preserve"> e.g. override a </w:t>
        </w:r>
        <w:r w:rsidRPr="00B771DD" w:rsidR="008D243F">
          <w:rPr>
            <w:rFonts w:eastAsia="Aptos" w:cs="Aptos"/>
            <w:sz w:val="22"/>
            <w:szCs w:val="22"/>
            <w:lang w:val="en-ZA"/>
            <w:rPrChange w:author="Samuel Pather" w:date="2025-05-09T06:11:00Z" w16du:dateUtc="2025-05-08T20:11:00Z" w:id="504">
              <w:rPr>
                <w:rFonts w:ascii="Aptos" w:hAnsi="Aptos" w:eastAsia="Aptos" w:cs="Aptos"/>
                <w:lang w:val="en-ZA"/>
              </w:rPr>
            </w:rPrChange>
          </w:rPr>
          <w:t>brand name medication with the equivalent generic medication.</w:t>
        </w:r>
      </w:ins>
    </w:p>
    <w:p w:rsidRPr="00B771DD" w:rsidR="000833BD" w:rsidP="17AB8D4A" w:rsidRDefault="000833BD" w14:paraId="765907AF" w14:textId="336EC21E">
      <w:pPr>
        <w:pStyle w:val="ListParagraph"/>
        <w:numPr>
          <w:ilvl w:val="1"/>
          <w:numId w:val="7"/>
        </w:numPr>
        <w:spacing w:after="0"/>
        <w:rPr>
          <w:ins w:author="Samuel Pather" w:date="2025-05-08T14:51:00Z" w16du:dateUtc="2025-05-08T04:51:00Z" w:id="505"/>
          <w:rFonts w:eastAsia="Aptos" w:cs="Aptos"/>
          <w:sz w:val="22"/>
          <w:szCs w:val="22"/>
          <w:lang w:val="en-ZA"/>
          <w:rPrChange w:author="Samuel Pather" w:date="2025-05-09T06:11:00Z" w16du:dateUtc="2025-05-08T20:11:00Z" w:id="506">
            <w:rPr>
              <w:ins w:author="Samuel Pather" w:date="2025-05-08T14:51:00Z" w16du:dateUtc="2025-05-08T04:51:00Z" w:id="507"/>
              <w:rFonts w:ascii="Aptos" w:hAnsi="Aptos" w:eastAsia="Aptos" w:cs="Aptos"/>
              <w:lang w:val="en-ZA"/>
            </w:rPr>
          </w:rPrChange>
        </w:rPr>
      </w:pPr>
      <w:ins w:author="Samuel Pather" w:date="2025-05-08T14:50:00Z" w16du:dateUtc="2025-05-08T04:50:00Z" w:id="508">
        <w:r w:rsidRPr="00B771DD">
          <w:rPr>
            <w:rFonts w:eastAsia="Aptos" w:cs="Aptos"/>
            <w:sz w:val="22"/>
            <w:szCs w:val="22"/>
            <w:lang w:val="en-ZA"/>
            <w:rPrChange w:author="Samuel Pather" w:date="2025-05-09T06:11:00Z" w16du:dateUtc="2025-05-08T20:11:00Z" w:id="509">
              <w:rPr>
                <w:rFonts w:ascii="Aptos" w:hAnsi="Aptos" w:eastAsia="Aptos" w:cs="Aptos"/>
                <w:lang w:val="en-ZA"/>
              </w:rPr>
            </w:rPrChange>
          </w:rPr>
          <w:t xml:space="preserve">Ability to view the </w:t>
        </w:r>
        <w:r w:rsidRPr="00B771DD" w:rsidR="00E60A75">
          <w:rPr>
            <w:rFonts w:eastAsia="Aptos" w:cs="Aptos"/>
            <w:sz w:val="22"/>
            <w:szCs w:val="22"/>
            <w:lang w:val="en-ZA"/>
            <w:rPrChange w:author="Samuel Pather" w:date="2025-05-09T06:11:00Z" w16du:dateUtc="2025-05-08T20:11:00Z" w:id="510">
              <w:rPr>
                <w:rFonts w:ascii="Aptos" w:hAnsi="Aptos" w:eastAsia="Aptos" w:cs="Aptos"/>
                <w:lang w:val="en-ZA"/>
              </w:rPr>
            </w:rPrChange>
          </w:rPr>
          <w:t>level of confidence for every conversion the AI Visio</w:t>
        </w:r>
        <w:r w:rsidRPr="00B771DD" w:rsidR="00826444">
          <w:rPr>
            <w:rFonts w:eastAsia="Aptos" w:cs="Aptos"/>
            <w:sz w:val="22"/>
            <w:szCs w:val="22"/>
            <w:lang w:val="en-ZA"/>
            <w:rPrChange w:author="Samuel Pather" w:date="2025-05-09T06:11:00Z" w16du:dateUtc="2025-05-08T20:11:00Z" w:id="511">
              <w:rPr>
                <w:rFonts w:ascii="Aptos" w:hAnsi="Aptos" w:eastAsia="Aptos" w:cs="Aptos"/>
                <w:lang w:val="en-ZA"/>
              </w:rPr>
            </w:rPrChange>
          </w:rPr>
          <w:t xml:space="preserve">n/OCR </w:t>
        </w:r>
      </w:ins>
      <w:ins w:author="Samuel Pather" w:date="2025-05-08T14:51:00Z" w16du:dateUtc="2025-05-08T04:51:00Z" w:id="512">
        <w:r w:rsidRPr="00B771DD" w:rsidR="00826444">
          <w:rPr>
            <w:rFonts w:eastAsia="Aptos" w:cs="Aptos"/>
            <w:sz w:val="22"/>
            <w:szCs w:val="22"/>
            <w:lang w:val="en-ZA"/>
            <w:rPrChange w:author="Samuel Pather" w:date="2025-05-09T06:11:00Z" w16du:dateUtc="2025-05-08T20:11:00Z" w:id="513">
              <w:rPr>
                <w:rFonts w:ascii="Aptos" w:hAnsi="Aptos" w:eastAsia="Aptos" w:cs="Aptos"/>
                <w:lang w:val="en-ZA"/>
              </w:rPr>
            </w:rPrChange>
          </w:rPr>
          <w:t>made.</w:t>
        </w:r>
      </w:ins>
    </w:p>
    <w:p w:rsidRPr="00B771DD" w:rsidR="00826444" w:rsidP="17AB8D4A" w:rsidRDefault="002615D0" w14:paraId="24177E0C" w14:textId="7C149194">
      <w:pPr>
        <w:pStyle w:val="ListParagraph"/>
        <w:numPr>
          <w:ilvl w:val="1"/>
          <w:numId w:val="7"/>
        </w:numPr>
        <w:spacing w:after="0"/>
        <w:rPr>
          <w:rFonts w:eastAsia="Aptos" w:cs="Aptos"/>
          <w:sz w:val="22"/>
          <w:szCs w:val="22"/>
          <w:lang w:val="en-ZA"/>
          <w:rPrChange w:author="Samuel Pather" w:date="2025-05-09T06:11:00Z" w16du:dateUtc="2025-05-08T20:11:00Z" w:id="514">
            <w:rPr>
              <w:rFonts w:ascii="Aptos" w:hAnsi="Aptos" w:eastAsia="Aptos" w:cs="Aptos"/>
            </w:rPr>
          </w:rPrChange>
        </w:rPr>
      </w:pPr>
      <w:ins w:author="Samuel Pather" w:date="2025-05-08T14:51:00Z" w16du:dateUtc="2025-05-08T04:51:00Z" w:id="515">
        <w:r w:rsidRPr="00B771DD">
          <w:rPr>
            <w:rFonts w:eastAsia="Aptos" w:cs="Aptos"/>
            <w:sz w:val="22"/>
            <w:szCs w:val="22"/>
            <w:lang w:val="en-ZA"/>
            <w:rPrChange w:author="Samuel Pather" w:date="2025-05-09T06:11:00Z" w16du:dateUtc="2025-05-08T20:11:00Z" w:id="516">
              <w:rPr>
                <w:rFonts w:ascii="Aptos" w:hAnsi="Aptos" w:eastAsia="Aptos" w:cs="Aptos"/>
                <w:lang w:val="en-ZA"/>
              </w:rPr>
            </w:rPrChange>
          </w:rPr>
          <w:t xml:space="preserve">Pharmacist </w:t>
        </w:r>
      </w:ins>
      <w:ins w:author="Samuel Pather" w:date="2025-05-08T14:52:00Z" w16du:dateUtc="2025-05-08T04:52:00Z" w:id="517">
        <w:r w:rsidRPr="00B771DD" w:rsidR="00DA4ABB">
          <w:rPr>
            <w:rFonts w:eastAsia="Aptos" w:cs="Aptos"/>
            <w:sz w:val="22"/>
            <w:szCs w:val="22"/>
            <w:lang w:val="en-ZA"/>
            <w:rPrChange w:author="Samuel Pather" w:date="2025-05-09T06:11:00Z" w16du:dateUtc="2025-05-08T20:11:00Z" w:id="518">
              <w:rPr>
                <w:rFonts w:ascii="Aptos" w:hAnsi="Aptos" w:eastAsia="Aptos" w:cs="Aptos"/>
                <w:lang w:val="en-ZA"/>
              </w:rPr>
            </w:rPrChange>
          </w:rPr>
          <w:t xml:space="preserve">acceptance and </w:t>
        </w:r>
      </w:ins>
      <w:ins w:author="Samuel Pather" w:date="2025-05-08T14:51:00Z" w16du:dateUtc="2025-05-08T04:51:00Z" w:id="519">
        <w:r w:rsidRPr="00B771DD">
          <w:rPr>
            <w:rFonts w:eastAsia="Aptos" w:cs="Aptos"/>
            <w:sz w:val="22"/>
            <w:szCs w:val="22"/>
            <w:lang w:val="en-ZA"/>
            <w:rPrChange w:author="Samuel Pather" w:date="2025-05-09T06:11:00Z" w16du:dateUtc="2025-05-08T20:11:00Z" w:id="520">
              <w:rPr>
                <w:rFonts w:ascii="Aptos" w:hAnsi="Aptos" w:eastAsia="Aptos" w:cs="Aptos"/>
                <w:lang w:val="en-ZA"/>
              </w:rPr>
            </w:rPrChange>
          </w:rPr>
          <w:t xml:space="preserve">approval of every line item </w:t>
        </w:r>
      </w:ins>
      <w:ins w:author="Samuel Pather" w:date="2025-05-08T14:52:00Z" w16du:dateUtc="2025-05-08T04:52:00Z" w:id="521">
        <w:r w:rsidRPr="00B771DD" w:rsidR="005572C5">
          <w:rPr>
            <w:rFonts w:eastAsia="Aptos" w:cs="Aptos"/>
            <w:sz w:val="22"/>
            <w:szCs w:val="22"/>
            <w:lang w:val="en-ZA"/>
            <w:rPrChange w:author="Samuel Pather" w:date="2025-05-09T06:11:00Z" w16du:dateUtc="2025-05-08T20:11:00Z" w:id="522">
              <w:rPr>
                <w:rFonts w:ascii="Aptos" w:hAnsi="Aptos" w:eastAsia="Aptos" w:cs="Aptos"/>
                <w:lang w:val="en-ZA"/>
              </w:rPr>
            </w:rPrChange>
          </w:rPr>
          <w:t>prior to dispensing</w:t>
        </w:r>
        <w:r w:rsidRPr="00B771DD" w:rsidR="00DA4ABB">
          <w:rPr>
            <w:rFonts w:eastAsia="Aptos" w:cs="Aptos"/>
            <w:sz w:val="22"/>
            <w:szCs w:val="22"/>
            <w:lang w:val="en-ZA"/>
            <w:rPrChange w:author="Samuel Pather" w:date="2025-05-09T06:11:00Z" w16du:dateUtc="2025-05-08T20:11:00Z" w:id="523">
              <w:rPr>
                <w:rFonts w:ascii="Aptos" w:hAnsi="Aptos" w:eastAsia="Aptos" w:cs="Aptos"/>
                <w:lang w:val="en-ZA"/>
              </w:rPr>
            </w:rPrChange>
          </w:rPr>
          <w:t>.</w:t>
        </w:r>
      </w:ins>
    </w:p>
    <w:p w:rsidRPr="00B771DD" w:rsidR="00AA265B" w:rsidP="17AB8D4A" w:rsidRDefault="672CD6C0" w14:paraId="2565A6E5" w14:textId="613185DD">
      <w:pPr>
        <w:pStyle w:val="ListParagraph"/>
        <w:numPr>
          <w:ilvl w:val="1"/>
          <w:numId w:val="7"/>
        </w:numPr>
        <w:spacing w:after="0"/>
        <w:rPr>
          <w:rFonts w:eastAsia="Aptos" w:cs="Aptos"/>
          <w:sz w:val="22"/>
          <w:szCs w:val="22"/>
          <w:lang w:val="en-ZA"/>
          <w:rPrChange w:author="Samuel Pather" w:date="2025-05-09T06:11:00Z" w16du:dateUtc="2025-05-08T20:11:00Z" w:id="524">
            <w:rPr>
              <w:rFonts w:ascii="Aptos" w:hAnsi="Aptos" w:eastAsia="Aptos" w:cs="Aptos"/>
            </w:rPr>
          </w:rPrChange>
        </w:rPr>
      </w:pPr>
      <w:r w:rsidRPr="00B771DD">
        <w:rPr>
          <w:rFonts w:eastAsia="Aptos" w:cs="Aptos"/>
          <w:sz w:val="22"/>
          <w:szCs w:val="22"/>
          <w:lang w:val="en-ZA"/>
          <w:rPrChange w:author="Samuel Pather" w:date="2025-05-09T06:11:00Z" w16du:dateUtc="2025-05-08T20:11:00Z" w:id="525">
            <w:rPr>
              <w:rFonts w:ascii="Aptos" w:hAnsi="Aptos" w:eastAsia="Aptos" w:cs="Aptos"/>
            </w:rPr>
          </w:rPrChange>
        </w:rPr>
        <w:t>Ability to process orders based on the digital script details, applying their professional judgement.</w:t>
      </w:r>
    </w:p>
    <w:p w:rsidRPr="00B771DD" w:rsidR="00AA265B" w:rsidP="17AB8D4A" w:rsidRDefault="672CD6C0" w14:paraId="552274E3" w14:textId="65EF78F0">
      <w:pPr>
        <w:pStyle w:val="ListParagraph"/>
        <w:numPr>
          <w:ilvl w:val="1"/>
          <w:numId w:val="7"/>
        </w:numPr>
        <w:spacing w:after="0"/>
        <w:rPr>
          <w:rFonts w:eastAsia="Aptos" w:cs="Aptos"/>
          <w:sz w:val="22"/>
          <w:szCs w:val="22"/>
          <w:lang w:val="en-ZA"/>
          <w:rPrChange w:author="Samuel Pather" w:date="2025-05-09T06:11:00Z" w16du:dateUtc="2025-05-08T20:11:00Z" w:id="526">
            <w:rPr>
              <w:rFonts w:ascii="Aptos" w:hAnsi="Aptos" w:eastAsia="Aptos" w:cs="Aptos"/>
            </w:rPr>
          </w:rPrChange>
        </w:rPr>
      </w:pPr>
      <w:r w:rsidRPr="00B771DD">
        <w:rPr>
          <w:rFonts w:eastAsia="Aptos" w:cs="Aptos"/>
          <w:sz w:val="22"/>
          <w:szCs w:val="22"/>
          <w:lang w:val="en-ZA"/>
          <w:rPrChange w:author="Samuel Pather" w:date="2025-05-09T06:11:00Z" w16du:dateUtc="2025-05-08T20:11:00Z" w:id="527">
            <w:rPr>
              <w:rFonts w:ascii="Aptos" w:hAnsi="Aptos" w:eastAsia="Aptos" w:cs="Aptos"/>
            </w:rPr>
          </w:rPrChange>
        </w:rPr>
        <w:t>Ability to generate quotations for the patient, including collection or delivery timeframes.</w:t>
      </w:r>
    </w:p>
    <w:p w:rsidR="00AA265B" w:rsidP="17AB8D4A" w:rsidRDefault="672CD6C0" w14:paraId="3212B57A" w14:textId="70D565E6">
      <w:pPr>
        <w:pStyle w:val="ListParagraph"/>
        <w:numPr>
          <w:ilvl w:val="1"/>
          <w:numId w:val="7"/>
        </w:numPr>
        <w:spacing w:after="0"/>
        <w:rPr>
          <w:ins w:author="Samuel Pather" w:date="2025-05-12T11:43:00Z" w16du:dateUtc="2025-05-12T01:43:00Z" w:id="528"/>
          <w:rFonts w:eastAsia="Aptos" w:cs="Aptos"/>
          <w:sz w:val="22"/>
          <w:szCs w:val="22"/>
          <w:lang w:val="en-ZA"/>
        </w:rPr>
      </w:pPr>
      <w:r w:rsidRPr="00B771DD">
        <w:rPr>
          <w:rFonts w:eastAsia="Aptos" w:cs="Aptos"/>
          <w:sz w:val="22"/>
          <w:szCs w:val="22"/>
          <w:lang w:val="en-ZA"/>
          <w:rPrChange w:author="Samuel Pather" w:date="2025-05-09T06:11:00Z" w16du:dateUtc="2025-05-08T20:11:00Z" w:id="529">
            <w:rPr>
              <w:rFonts w:ascii="Aptos" w:hAnsi="Aptos" w:eastAsia="Aptos" w:cs="Aptos"/>
            </w:rPr>
          </w:rPrChange>
        </w:rPr>
        <w:t>Ability to add up-sell products to the order.</w:t>
      </w:r>
    </w:p>
    <w:p w:rsidRPr="00B771DD" w:rsidR="00DE444F" w:rsidP="17AB8D4A" w:rsidRDefault="00DE444F" w14:paraId="2FF041B7" w14:textId="3316F17E">
      <w:pPr>
        <w:pStyle w:val="ListParagraph"/>
        <w:numPr>
          <w:ilvl w:val="1"/>
          <w:numId w:val="7"/>
        </w:numPr>
        <w:spacing w:after="0"/>
        <w:rPr>
          <w:ins w:author="Samuel Pather" w:date="2025-05-08T14:53:00Z" w16du:dateUtc="2025-05-08T04:53:00Z" w:id="530"/>
          <w:rFonts w:eastAsia="Aptos" w:cs="Aptos"/>
          <w:sz w:val="22"/>
          <w:szCs w:val="22"/>
          <w:lang w:val="en-ZA"/>
          <w:rPrChange w:author="Samuel Pather" w:date="2025-05-09T06:11:00Z" w16du:dateUtc="2025-05-08T20:11:00Z" w:id="531">
            <w:rPr>
              <w:ins w:author="Samuel Pather" w:date="2025-05-08T14:53:00Z" w16du:dateUtc="2025-05-08T04:53:00Z" w:id="532"/>
              <w:rFonts w:ascii="Aptos" w:hAnsi="Aptos" w:eastAsia="Aptos" w:cs="Aptos"/>
              <w:lang w:val="en-ZA"/>
            </w:rPr>
          </w:rPrChange>
        </w:rPr>
      </w:pPr>
      <w:ins w:author="Samuel Pather" w:date="2025-05-12T11:43:00Z" w16du:dateUtc="2025-05-12T01:43:00Z" w:id="533">
        <w:r>
          <w:rPr>
            <w:rFonts w:eastAsia="Aptos" w:cs="Aptos"/>
            <w:sz w:val="22"/>
            <w:szCs w:val="22"/>
            <w:lang w:val="en-ZA"/>
          </w:rPr>
          <w:t>Ability to add</w:t>
        </w:r>
        <w:r w:rsidR="00683FBB">
          <w:rPr>
            <w:rFonts w:eastAsia="Aptos" w:cs="Aptos"/>
            <w:sz w:val="22"/>
            <w:szCs w:val="22"/>
            <w:lang w:val="en-ZA"/>
          </w:rPr>
          <w:t xml:space="preserve"> special o</w:t>
        </w:r>
      </w:ins>
      <w:ins w:author="Samuel Pather" w:date="2025-05-12T11:44:00Z" w16du:dateUtc="2025-05-12T01:44:00Z" w:id="534">
        <w:r w:rsidR="00683FBB">
          <w:rPr>
            <w:rFonts w:eastAsia="Aptos" w:cs="Aptos"/>
            <w:sz w:val="22"/>
            <w:szCs w:val="22"/>
            <w:lang w:val="en-ZA"/>
          </w:rPr>
          <w:t>ffers/promotions in batch with start and expiry dates.</w:t>
        </w:r>
      </w:ins>
    </w:p>
    <w:p w:rsidRPr="00B771DD" w:rsidR="002471D9" w:rsidP="17AB8D4A" w:rsidRDefault="002471D9" w14:paraId="02637134" w14:textId="3031AA1B">
      <w:pPr>
        <w:pStyle w:val="ListParagraph"/>
        <w:numPr>
          <w:ilvl w:val="1"/>
          <w:numId w:val="7"/>
        </w:numPr>
        <w:spacing w:after="0"/>
        <w:rPr>
          <w:rFonts w:eastAsia="Aptos" w:cs="Aptos"/>
          <w:sz w:val="22"/>
          <w:szCs w:val="22"/>
          <w:lang w:val="en-ZA"/>
          <w:rPrChange w:author="Samuel Pather" w:date="2025-05-09T06:11:00Z" w16du:dateUtc="2025-05-08T20:11:00Z" w:id="535">
            <w:rPr>
              <w:rFonts w:ascii="Aptos" w:hAnsi="Aptos" w:eastAsia="Aptos" w:cs="Aptos"/>
            </w:rPr>
          </w:rPrChange>
        </w:rPr>
      </w:pPr>
      <w:ins w:author="Samuel Pather" w:date="2025-05-08T14:53:00Z" w16du:dateUtc="2025-05-08T04:53:00Z" w:id="536">
        <w:r w:rsidRPr="00B771DD">
          <w:rPr>
            <w:rFonts w:eastAsia="Aptos" w:cs="Aptos"/>
            <w:sz w:val="22"/>
            <w:szCs w:val="22"/>
            <w:lang w:val="en-ZA"/>
            <w:rPrChange w:author="Samuel Pather" w:date="2025-05-09T06:11:00Z" w16du:dateUtc="2025-05-08T20:11:00Z" w:id="537">
              <w:rPr>
                <w:rFonts w:ascii="Aptos" w:hAnsi="Aptos" w:eastAsia="Aptos" w:cs="Aptos"/>
                <w:lang w:val="en-ZA"/>
              </w:rPr>
            </w:rPrChange>
          </w:rPr>
          <w:t>Ability to manually add discounts to items.</w:t>
        </w:r>
      </w:ins>
    </w:p>
    <w:p w:rsidRPr="00B771DD" w:rsidR="00AA265B" w:rsidP="17AB8D4A" w:rsidRDefault="672CD6C0" w14:paraId="042BD633" w14:textId="33839DA4">
      <w:pPr>
        <w:pStyle w:val="ListParagraph"/>
        <w:numPr>
          <w:ilvl w:val="1"/>
          <w:numId w:val="7"/>
        </w:numPr>
        <w:spacing w:after="0"/>
        <w:rPr>
          <w:rFonts w:eastAsia="Aptos" w:cs="Aptos"/>
          <w:sz w:val="22"/>
          <w:szCs w:val="22"/>
          <w:lang w:val="en-ZA"/>
          <w:rPrChange w:author="Samuel Pather" w:date="2025-05-09T06:11:00Z" w16du:dateUtc="2025-05-08T20:11:00Z" w:id="538">
            <w:rPr>
              <w:rFonts w:ascii="Aptos" w:hAnsi="Aptos" w:eastAsia="Aptos" w:cs="Aptos"/>
            </w:rPr>
          </w:rPrChange>
        </w:rPr>
      </w:pPr>
      <w:r w:rsidRPr="00B771DD">
        <w:rPr>
          <w:rFonts w:eastAsia="Aptos" w:cs="Aptos"/>
          <w:sz w:val="22"/>
          <w:szCs w:val="22"/>
          <w:lang w:val="en-ZA"/>
          <w:rPrChange w:author="Samuel Pather" w:date="2025-05-09T06:11:00Z" w16du:dateUtc="2025-05-08T20:11:00Z" w:id="539">
            <w:rPr>
              <w:rFonts w:ascii="Aptos" w:hAnsi="Aptos" w:eastAsia="Aptos" w:cs="Aptos"/>
            </w:rPr>
          </w:rPrChange>
        </w:rPr>
        <w:t>Management of repeat prescriptions by generating vouchers for each repeat on the script.</w:t>
      </w:r>
    </w:p>
    <w:p w:rsidRPr="00B771DD" w:rsidR="00AA265B" w:rsidP="17AB8D4A" w:rsidRDefault="672CD6C0" w14:paraId="2DCEBE11" w14:textId="3E59699E">
      <w:pPr>
        <w:pStyle w:val="ListParagraph"/>
        <w:numPr>
          <w:ilvl w:val="1"/>
          <w:numId w:val="7"/>
        </w:numPr>
        <w:spacing w:after="0"/>
        <w:rPr>
          <w:rFonts w:eastAsia="Aptos" w:cs="Aptos"/>
          <w:sz w:val="22"/>
          <w:szCs w:val="22"/>
          <w:lang w:val="en-ZA"/>
          <w:rPrChange w:author="Samuel Pather" w:date="2025-05-09T06:11:00Z" w16du:dateUtc="2025-05-08T20:11:00Z" w:id="540">
            <w:rPr>
              <w:rFonts w:ascii="Aptos" w:hAnsi="Aptos" w:eastAsia="Aptos" w:cs="Aptos"/>
            </w:rPr>
          </w:rPrChange>
        </w:rPr>
      </w:pPr>
      <w:r w:rsidRPr="00B771DD">
        <w:rPr>
          <w:rFonts w:eastAsia="Aptos" w:cs="Aptos"/>
          <w:sz w:val="22"/>
          <w:szCs w:val="22"/>
          <w:lang w:val="en-ZA"/>
          <w:rPrChange w:author="Samuel Pather" w:date="2025-05-09T06:11:00Z" w16du:dateUtc="2025-05-08T20:11:00Z" w:id="541">
            <w:rPr>
              <w:rFonts w:ascii="Aptos" w:hAnsi="Aptos" w:eastAsia="Aptos" w:cs="Aptos"/>
            </w:rPr>
          </w:rPrChange>
        </w:rPr>
        <w:t>Vouchers must be linked to the patient and unique script, have an activation date (based on dispense date), and become inactive once invoiced/paid.</w:t>
      </w:r>
    </w:p>
    <w:p w:rsidRPr="00B771DD" w:rsidR="00AA265B" w:rsidP="17AB8D4A" w:rsidRDefault="672CD6C0" w14:paraId="7C464F55" w14:textId="403089DD">
      <w:pPr>
        <w:pStyle w:val="ListParagraph"/>
        <w:numPr>
          <w:ilvl w:val="1"/>
          <w:numId w:val="7"/>
        </w:numPr>
        <w:spacing w:after="0"/>
        <w:rPr>
          <w:rFonts w:eastAsia="Aptos" w:cs="Aptos"/>
          <w:sz w:val="22"/>
          <w:szCs w:val="22"/>
          <w:lang w:val="en-ZA"/>
          <w:rPrChange w:author="Samuel Pather" w:date="2025-05-09T06:11:00Z" w16du:dateUtc="2025-05-08T20:11:00Z" w:id="542">
            <w:rPr>
              <w:rFonts w:ascii="Aptos" w:hAnsi="Aptos" w:eastAsia="Aptos" w:cs="Aptos"/>
            </w:rPr>
          </w:rPrChange>
        </w:rPr>
      </w:pPr>
      <w:r w:rsidRPr="00B771DD">
        <w:rPr>
          <w:rFonts w:eastAsia="Aptos" w:cs="Aptos"/>
          <w:sz w:val="22"/>
          <w:szCs w:val="22"/>
          <w:lang w:val="en-ZA"/>
          <w:rPrChange w:author="Samuel Pather" w:date="2025-05-09T06:11:00Z" w16du:dateUtc="2025-05-08T20:11:00Z" w:id="543">
            <w:rPr>
              <w:rFonts w:ascii="Aptos" w:hAnsi="Aptos" w:eastAsia="Aptos" w:cs="Aptos"/>
            </w:rPr>
          </w:rPrChange>
        </w:rPr>
        <w:t>Receive payment notification from the app.</w:t>
      </w:r>
    </w:p>
    <w:p w:rsidRPr="00B771DD" w:rsidR="00AA265B" w:rsidP="17AB8D4A" w:rsidRDefault="672CD6C0" w14:paraId="0815421D" w14:textId="3E7FFC1F">
      <w:pPr>
        <w:pStyle w:val="ListParagraph"/>
        <w:numPr>
          <w:ilvl w:val="1"/>
          <w:numId w:val="7"/>
        </w:numPr>
        <w:spacing w:after="0"/>
        <w:rPr>
          <w:rFonts w:eastAsia="Aptos" w:cs="Aptos"/>
          <w:sz w:val="22"/>
          <w:szCs w:val="22"/>
          <w:lang w:val="en-ZA"/>
          <w:rPrChange w:author="Samuel Pather" w:date="2025-05-09T06:11:00Z" w16du:dateUtc="2025-05-08T20:11:00Z" w:id="544">
            <w:rPr>
              <w:rFonts w:ascii="Aptos" w:hAnsi="Aptos" w:eastAsia="Aptos" w:cs="Aptos"/>
            </w:rPr>
          </w:rPrChange>
        </w:rPr>
      </w:pPr>
      <w:r w:rsidRPr="00B771DD">
        <w:rPr>
          <w:rFonts w:eastAsia="Aptos" w:cs="Aptos"/>
          <w:sz w:val="22"/>
          <w:szCs w:val="22"/>
          <w:lang w:val="en-ZA"/>
          <w:rPrChange w:author="Samuel Pather" w:date="2025-05-09T06:11:00Z" w16du:dateUtc="2025-05-08T20:11:00Z" w:id="545">
            <w:rPr>
              <w:rFonts w:ascii="Aptos" w:hAnsi="Aptos" w:eastAsia="Aptos" w:cs="Aptos"/>
            </w:rPr>
          </w:rPrChange>
        </w:rPr>
        <w:t xml:space="preserve">Manage </w:t>
      </w:r>
      <w:del w:author="Samuel Pather" w:date="2025-05-08T14:25:00Z" w16du:dateUtc="2025-05-08T04:25:00Z" w:id="546">
        <w:r w:rsidRPr="00B771DD" w:rsidDel="00DB053E">
          <w:rPr>
            <w:rFonts w:eastAsia="Aptos" w:cs="Aptos"/>
            <w:sz w:val="22"/>
            <w:szCs w:val="22"/>
            <w:lang w:val="en-ZA"/>
            <w:rPrChange w:author="Samuel Pather" w:date="2025-05-09T06:11:00Z" w16du:dateUtc="2025-05-08T20:11:00Z" w:id="547">
              <w:rPr>
                <w:rFonts w:ascii="Aptos" w:hAnsi="Aptos" w:eastAsia="Aptos" w:cs="Aptos"/>
              </w:rPr>
            </w:rPrChange>
          </w:rPr>
          <w:delText>fulfillment</w:delText>
        </w:r>
      </w:del>
      <w:ins w:author="Samuel Pather" w:date="2025-05-08T14:25:00Z" w16du:dateUtc="2025-05-08T04:25:00Z" w:id="548">
        <w:r w:rsidRPr="00B771DD" w:rsidR="00DB053E">
          <w:rPr>
            <w:rFonts w:eastAsia="Aptos" w:cs="Aptos"/>
            <w:sz w:val="22"/>
            <w:szCs w:val="22"/>
            <w:lang w:val="en-ZA"/>
            <w:rPrChange w:author="Samuel Pather" w:date="2025-05-09T06:11:00Z" w16du:dateUtc="2025-05-08T20:11:00Z" w:id="549">
              <w:rPr>
                <w:rFonts w:ascii="Aptos" w:hAnsi="Aptos" w:eastAsia="Aptos" w:cs="Aptos"/>
                <w:lang w:val="en-ZA"/>
              </w:rPr>
            </w:rPrChange>
          </w:rPr>
          <w:t>fulfilment</w:t>
        </w:r>
      </w:ins>
      <w:r w:rsidRPr="00B771DD">
        <w:rPr>
          <w:rFonts w:eastAsia="Aptos" w:cs="Aptos"/>
          <w:sz w:val="22"/>
          <w:szCs w:val="22"/>
          <w:lang w:val="en-ZA"/>
          <w:rPrChange w:author="Samuel Pather" w:date="2025-05-09T06:11:00Z" w16du:dateUtc="2025-05-08T20:11:00Z" w:id="550">
            <w:rPr>
              <w:rFonts w:ascii="Aptos" w:hAnsi="Aptos" w:eastAsia="Aptos" w:cs="Aptos"/>
            </w:rPr>
          </w:rPrChange>
        </w:rPr>
        <w:t xml:space="preserve"> for both collection (via QR/verification code) and delivery.</w:t>
      </w:r>
    </w:p>
    <w:p w:rsidRPr="00B771DD" w:rsidR="00AA265B" w:rsidP="17AB8D4A" w:rsidRDefault="672CD6C0" w14:paraId="15FBA5CF" w14:textId="66730AFE">
      <w:pPr>
        <w:pStyle w:val="ListParagraph"/>
        <w:numPr>
          <w:ilvl w:val="1"/>
          <w:numId w:val="7"/>
        </w:numPr>
        <w:spacing w:after="0"/>
        <w:rPr>
          <w:rFonts w:eastAsia="Aptos" w:cs="Aptos"/>
          <w:sz w:val="22"/>
          <w:szCs w:val="22"/>
          <w:lang w:val="en-ZA"/>
          <w:rPrChange w:author="Samuel Pather" w:date="2025-05-09T06:11:00Z" w16du:dateUtc="2025-05-08T20:11:00Z" w:id="551">
            <w:rPr>
              <w:rFonts w:ascii="Aptos" w:hAnsi="Aptos" w:eastAsia="Aptos" w:cs="Aptos"/>
            </w:rPr>
          </w:rPrChange>
        </w:rPr>
      </w:pPr>
      <w:r w:rsidRPr="00B771DD">
        <w:rPr>
          <w:rFonts w:eastAsia="Aptos" w:cs="Aptos"/>
          <w:sz w:val="22"/>
          <w:szCs w:val="22"/>
          <w:lang w:val="en-ZA"/>
          <w:rPrChange w:author="Samuel Pather" w:date="2025-05-09T06:11:00Z" w16du:dateUtc="2025-05-08T20:11:00Z" w:id="552">
            <w:rPr>
              <w:rFonts w:ascii="Aptos" w:hAnsi="Aptos" w:eastAsia="Aptos" w:cs="Aptos"/>
            </w:rPr>
          </w:rPrChange>
        </w:rPr>
        <w:t>Update the patient record to indicate when the original paper script (if applicable) was received.</w:t>
      </w:r>
    </w:p>
    <w:p w:rsidRPr="00B771DD" w:rsidR="00AA265B" w:rsidP="17AB8D4A" w:rsidRDefault="672CD6C0" w14:paraId="3D94E82F" w14:textId="17DA1314">
      <w:pPr>
        <w:pStyle w:val="ListParagraph"/>
        <w:numPr>
          <w:ilvl w:val="1"/>
          <w:numId w:val="7"/>
        </w:numPr>
        <w:spacing w:after="0"/>
        <w:rPr>
          <w:rFonts w:eastAsia="Aptos" w:cs="Aptos"/>
          <w:sz w:val="22"/>
          <w:szCs w:val="22"/>
          <w:lang w:val="en-ZA"/>
          <w:rPrChange w:author="Samuel Pather" w:date="2025-05-09T06:11:00Z" w16du:dateUtc="2025-05-08T20:11:00Z" w:id="553">
            <w:rPr>
              <w:rFonts w:ascii="Aptos" w:hAnsi="Aptos" w:eastAsia="Aptos" w:cs="Aptos"/>
            </w:rPr>
          </w:rPrChange>
        </w:rPr>
      </w:pPr>
      <w:r w:rsidRPr="00B771DD">
        <w:rPr>
          <w:rFonts w:eastAsia="Aptos" w:cs="Aptos"/>
          <w:sz w:val="22"/>
          <w:szCs w:val="22"/>
          <w:lang w:val="en-ZA"/>
          <w:rPrChange w:author="Samuel Pather" w:date="2025-05-09T06:11:00Z" w16du:dateUtc="2025-05-08T20:11:00Z" w:id="554">
            <w:rPr>
              <w:rFonts w:ascii="Aptos" w:hAnsi="Aptos" w:eastAsia="Aptos" w:cs="Aptos"/>
            </w:rPr>
          </w:rPrChange>
        </w:rPr>
        <w:t>Notify unsuccessful pharmacies after a patient accepts a quote (system function).</w:t>
      </w:r>
    </w:p>
    <w:p w:rsidRPr="00B771DD" w:rsidR="00AA265B" w:rsidP="17AB8D4A" w:rsidRDefault="672CD6C0" w14:paraId="360FFF41" w14:textId="7EC46518">
      <w:pPr>
        <w:pStyle w:val="ListParagraph"/>
        <w:numPr>
          <w:ilvl w:val="1"/>
          <w:numId w:val="7"/>
        </w:numPr>
        <w:spacing w:after="0"/>
        <w:rPr>
          <w:rFonts w:eastAsia="Aptos" w:cs="Aptos"/>
          <w:sz w:val="22"/>
          <w:szCs w:val="22"/>
          <w:lang w:val="en-ZA"/>
          <w:rPrChange w:author="Samuel Pather" w:date="2025-05-09T06:11:00Z" w16du:dateUtc="2025-05-08T20:11:00Z" w:id="555">
            <w:rPr>
              <w:rFonts w:ascii="Aptos" w:hAnsi="Aptos" w:eastAsia="Aptos" w:cs="Aptos"/>
            </w:rPr>
          </w:rPrChange>
        </w:rPr>
      </w:pPr>
      <w:r w:rsidRPr="00B771DD">
        <w:rPr>
          <w:rFonts w:eastAsia="Aptos" w:cs="Aptos"/>
          <w:sz w:val="22"/>
          <w:szCs w:val="22"/>
          <w:lang w:val="en-ZA"/>
          <w:rPrChange w:author="Samuel Pather" w:date="2025-05-09T06:11:00Z" w16du:dateUtc="2025-05-08T20:11:00Z" w:id="556">
            <w:rPr>
              <w:rFonts w:ascii="Aptos" w:hAnsi="Aptos" w:eastAsia="Aptos" w:cs="Aptos"/>
            </w:rPr>
          </w:rPrChange>
        </w:rPr>
        <w:t>Integrate with existing Pharmacy Dispensing systems or use the Scrypt-O Portal if no POS integration.</w:t>
      </w:r>
    </w:p>
    <w:p w:rsidRPr="00B771DD" w:rsidR="00AA265B" w:rsidP="17AB8D4A" w:rsidRDefault="672CD6C0" w14:paraId="278BA4D4" w14:textId="70B67DD7">
      <w:pPr>
        <w:pStyle w:val="ListParagraph"/>
        <w:numPr>
          <w:ilvl w:val="0"/>
          <w:numId w:val="7"/>
        </w:numPr>
        <w:spacing w:after="0"/>
        <w:rPr>
          <w:rFonts w:eastAsia="Aptos" w:cs="Aptos"/>
          <w:b/>
          <w:bCs/>
          <w:sz w:val="22"/>
          <w:szCs w:val="22"/>
          <w:lang w:val="en-ZA"/>
          <w:rPrChange w:author="Samuel Pather" w:date="2025-05-09T06:11:00Z" w16du:dateUtc="2025-05-08T20:11:00Z" w:id="557">
            <w:rPr>
              <w:rFonts w:ascii="Aptos" w:hAnsi="Aptos" w:eastAsia="Aptos" w:cs="Aptos"/>
              <w:b/>
              <w:bCs/>
            </w:rPr>
          </w:rPrChange>
        </w:rPr>
      </w:pPr>
      <w:r w:rsidRPr="00B771DD">
        <w:rPr>
          <w:rFonts w:eastAsia="Aptos" w:cs="Aptos"/>
          <w:b/>
          <w:bCs/>
          <w:sz w:val="22"/>
          <w:szCs w:val="22"/>
          <w:lang w:val="en-ZA"/>
          <w:rPrChange w:author="Samuel Pather" w:date="2025-05-09T06:11:00Z" w16du:dateUtc="2025-05-08T20:11:00Z" w:id="558">
            <w:rPr>
              <w:rFonts w:ascii="Aptos" w:hAnsi="Aptos" w:eastAsia="Aptos" w:cs="Aptos"/>
              <w:b/>
              <w:bCs/>
            </w:rPr>
          </w:rPrChange>
        </w:rPr>
        <w:t>Communication &amp; Management:</w:t>
      </w:r>
    </w:p>
    <w:p w:rsidRPr="00B771DD" w:rsidR="00AA265B" w:rsidP="17AB8D4A" w:rsidRDefault="672CD6C0" w14:paraId="58B7019C" w14:textId="3F46B9F8">
      <w:pPr>
        <w:pStyle w:val="ListParagraph"/>
        <w:numPr>
          <w:ilvl w:val="1"/>
          <w:numId w:val="7"/>
        </w:numPr>
        <w:spacing w:after="0"/>
        <w:rPr>
          <w:rFonts w:eastAsia="Aptos" w:cs="Aptos"/>
          <w:sz w:val="22"/>
          <w:szCs w:val="22"/>
          <w:lang w:val="en-ZA"/>
          <w:rPrChange w:author="Samuel Pather" w:date="2025-05-09T06:11:00Z" w16du:dateUtc="2025-05-08T20:11:00Z" w:id="559">
            <w:rPr>
              <w:rFonts w:ascii="Aptos" w:hAnsi="Aptos" w:eastAsia="Aptos" w:cs="Aptos"/>
            </w:rPr>
          </w:rPrChange>
        </w:rPr>
      </w:pPr>
      <w:r w:rsidRPr="00B771DD">
        <w:rPr>
          <w:rFonts w:eastAsia="Aptos" w:cs="Aptos"/>
          <w:sz w:val="22"/>
          <w:szCs w:val="22"/>
          <w:lang w:val="en-ZA"/>
          <w:rPrChange w:author="Samuel Pather" w:date="2025-05-09T06:11:00Z" w16du:dateUtc="2025-05-08T20:11:00Z" w:id="560">
            <w:rPr>
              <w:rFonts w:ascii="Aptos" w:hAnsi="Aptos" w:eastAsia="Aptos" w:cs="Aptos"/>
            </w:rPr>
          </w:rPrChange>
        </w:rPr>
        <w:lastRenderedPageBreak/>
        <w:t>Access the Message centre for communication.</w:t>
      </w:r>
    </w:p>
    <w:p w:rsidRPr="00B771DD" w:rsidR="00AA265B" w:rsidP="17AB8D4A" w:rsidRDefault="672CD6C0" w14:paraId="287BB1EF" w14:textId="750CDFA7">
      <w:pPr>
        <w:pStyle w:val="ListParagraph"/>
        <w:numPr>
          <w:ilvl w:val="1"/>
          <w:numId w:val="7"/>
        </w:numPr>
        <w:spacing w:after="0"/>
        <w:rPr>
          <w:rFonts w:eastAsia="Aptos" w:cs="Aptos"/>
          <w:sz w:val="22"/>
          <w:szCs w:val="22"/>
          <w:lang w:val="en-ZA"/>
          <w:rPrChange w:author="Samuel Pather" w:date="2025-05-09T06:11:00Z" w16du:dateUtc="2025-05-08T20:11:00Z" w:id="561">
            <w:rPr>
              <w:rFonts w:ascii="Aptos" w:hAnsi="Aptos" w:eastAsia="Aptos" w:cs="Aptos"/>
            </w:rPr>
          </w:rPrChange>
        </w:rPr>
      </w:pPr>
      <w:r w:rsidRPr="00B771DD">
        <w:rPr>
          <w:rFonts w:eastAsia="Aptos" w:cs="Aptos"/>
          <w:sz w:val="22"/>
          <w:szCs w:val="22"/>
          <w:lang w:val="en-ZA"/>
          <w:rPrChange w:author="Samuel Pather" w:date="2025-05-09T06:11:00Z" w16du:dateUtc="2025-05-08T20:11:00Z" w:id="562">
            <w:rPr>
              <w:rFonts w:ascii="Aptos" w:hAnsi="Aptos" w:eastAsia="Aptos" w:cs="Aptos"/>
            </w:rPr>
          </w:rPrChange>
        </w:rPr>
        <w:t>Ability to view quotations and invoices within the portal.</w:t>
      </w:r>
    </w:p>
    <w:p w:rsidRPr="00B771DD" w:rsidR="00AA265B" w:rsidP="17AB8D4A" w:rsidRDefault="672CD6C0" w14:paraId="4BDD0EF7" w14:textId="2EE93DD7">
      <w:pPr>
        <w:pStyle w:val="ListParagraph"/>
        <w:numPr>
          <w:ilvl w:val="1"/>
          <w:numId w:val="7"/>
        </w:numPr>
        <w:spacing w:after="0"/>
        <w:rPr>
          <w:rFonts w:eastAsia="Aptos" w:cs="Aptos"/>
          <w:sz w:val="22"/>
          <w:szCs w:val="22"/>
          <w:lang w:val="en-ZA"/>
          <w:rPrChange w:author="Samuel Pather" w:date="2025-05-09T06:11:00Z" w16du:dateUtc="2025-05-08T20:11:00Z" w:id="563">
            <w:rPr>
              <w:rFonts w:ascii="Aptos" w:hAnsi="Aptos" w:eastAsia="Aptos" w:cs="Aptos"/>
            </w:rPr>
          </w:rPrChange>
        </w:rPr>
      </w:pPr>
      <w:r w:rsidRPr="00B771DD">
        <w:rPr>
          <w:rFonts w:eastAsia="Aptos" w:cs="Aptos"/>
          <w:sz w:val="22"/>
          <w:szCs w:val="22"/>
          <w:lang w:val="en-ZA"/>
          <w:rPrChange w:author="Samuel Pather" w:date="2025-05-09T06:11:00Z" w16du:dateUtc="2025-05-08T20:11:00Z" w:id="564">
            <w:rPr>
              <w:rFonts w:ascii="Aptos" w:hAnsi="Aptos" w:eastAsia="Aptos" w:cs="Aptos"/>
            </w:rPr>
          </w:rPrChange>
        </w:rPr>
        <w:t>Access features for targeted advertising and customer offers.</w:t>
      </w:r>
    </w:p>
    <w:p w:rsidRPr="00B771DD" w:rsidR="00AA265B" w:rsidP="17AB8D4A" w:rsidRDefault="672CD6C0" w14:paraId="6F64617E" w14:textId="60C6B6A8">
      <w:pPr>
        <w:pStyle w:val="ListParagraph"/>
        <w:numPr>
          <w:ilvl w:val="1"/>
          <w:numId w:val="7"/>
        </w:numPr>
        <w:spacing w:after="0"/>
        <w:rPr>
          <w:rFonts w:eastAsia="Aptos" w:cs="Aptos"/>
          <w:sz w:val="22"/>
          <w:szCs w:val="22"/>
          <w:lang w:val="en-ZA"/>
          <w:rPrChange w:author="Samuel Pather" w:date="2025-05-09T06:11:00Z" w16du:dateUtc="2025-05-08T20:11:00Z" w:id="565">
            <w:rPr>
              <w:rFonts w:ascii="Aptos" w:hAnsi="Aptos" w:eastAsia="Aptos" w:cs="Aptos"/>
            </w:rPr>
          </w:rPrChange>
        </w:rPr>
      </w:pPr>
      <w:r w:rsidRPr="00B771DD">
        <w:rPr>
          <w:rFonts w:eastAsia="Aptos" w:cs="Aptos"/>
          <w:sz w:val="22"/>
          <w:szCs w:val="22"/>
          <w:lang w:val="en-ZA"/>
          <w:rPrChange w:author="Samuel Pather" w:date="2025-05-09T06:11:00Z" w16du:dateUtc="2025-05-08T20:11:00Z" w:id="566">
            <w:rPr>
              <w:rFonts w:ascii="Aptos" w:hAnsi="Aptos" w:eastAsia="Aptos" w:cs="Aptos"/>
            </w:rPr>
          </w:rPrChange>
        </w:rPr>
        <w:t>Potential access to data insights about medication usage, trends, opportunities, and lost opportunities.</w:t>
      </w:r>
    </w:p>
    <w:p w:rsidRPr="00B771DD" w:rsidR="00AA265B" w:rsidP="17AB8D4A" w:rsidRDefault="672CD6C0" w14:paraId="3B3732F9" w14:textId="76B15BAD">
      <w:pPr>
        <w:pStyle w:val="ListParagraph"/>
        <w:numPr>
          <w:ilvl w:val="1"/>
          <w:numId w:val="7"/>
        </w:numPr>
        <w:spacing w:after="0"/>
        <w:rPr>
          <w:rFonts w:eastAsia="Aptos" w:cs="Aptos"/>
          <w:sz w:val="22"/>
          <w:szCs w:val="22"/>
          <w:lang w:val="en-ZA"/>
          <w:rPrChange w:author="Samuel Pather" w:date="2025-05-09T06:11:00Z" w16du:dateUtc="2025-05-08T20:11:00Z" w:id="567">
            <w:rPr>
              <w:rFonts w:ascii="Aptos" w:hAnsi="Aptos" w:eastAsia="Aptos" w:cs="Aptos"/>
            </w:rPr>
          </w:rPrChange>
        </w:rPr>
      </w:pPr>
      <w:r w:rsidRPr="00B771DD">
        <w:rPr>
          <w:rFonts w:eastAsia="Aptos" w:cs="Aptos"/>
          <w:sz w:val="22"/>
          <w:szCs w:val="22"/>
          <w:lang w:val="en-ZA"/>
          <w:rPrChange w:author="Samuel Pather" w:date="2025-05-09T06:11:00Z" w16du:dateUtc="2025-05-08T20:11:00Z" w:id="568">
            <w:rPr>
              <w:rFonts w:ascii="Aptos" w:hAnsi="Aptos" w:eastAsia="Aptos" w:cs="Aptos"/>
            </w:rPr>
          </w:rPrChange>
        </w:rPr>
        <w:t>Potential integration with promotions management.</w:t>
      </w:r>
    </w:p>
    <w:p w:rsidRPr="00B771DD" w:rsidR="00AA265B" w:rsidP="17AB8D4A" w:rsidRDefault="672CD6C0" w14:paraId="64489B18" w14:textId="1DFED5B7">
      <w:pPr>
        <w:pStyle w:val="ListParagraph"/>
        <w:numPr>
          <w:ilvl w:val="1"/>
          <w:numId w:val="7"/>
        </w:numPr>
        <w:spacing w:after="0"/>
        <w:rPr>
          <w:rFonts w:eastAsia="Aptos" w:cs="Aptos"/>
          <w:sz w:val="22"/>
          <w:szCs w:val="22"/>
          <w:lang w:val="en-ZA"/>
          <w:rPrChange w:author="Samuel Pather" w:date="2025-05-09T06:11:00Z" w16du:dateUtc="2025-05-08T20:11:00Z" w:id="569">
            <w:rPr>
              <w:rFonts w:ascii="Aptos" w:hAnsi="Aptos" w:eastAsia="Aptos" w:cs="Aptos"/>
            </w:rPr>
          </w:rPrChange>
        </w:rPr>
      </w:pPr>
      <w:r w:rsidRPr="00B771DD">
        <w:rPr>
          <w:rFonts w:eastAsia="Aptos" w:cs="Aptos"/>
          <w:sz w:val="22"/>
          <w:szCs w:val="22"/>
          <w:lang w:val="en-ZA"/>
          <w:rPrChange w:author="Samuel Pather" w:date="2025-05-09T06:11:00Z" w16du:dateUtc="2025-05-08T20:11:00Z" w:id="570">
            <w:rPr>
              <w:rFonts w:ascii="Aptos" w:hAnsi="Aptos" w:eastAsia="Aptos" w:cs="Aptos"/>
            </w:rPr>
          </w:rPrChange>
        </w:rPr>
        <w:t>Access to monthly analytics reports (savings, time saved, etc.) for themselves and the ecosystem.</w:t>
      </w:r>
    </w:p>
    <w:p w:rsidRPr="00B771DD" w:rsidR="00AA265B" w:rsidP="17AB8D4A" w:rsidRDefault="672CD6C0" w14:paraId="038D17EF" w14:textId="4C498D3B">
      <w:pPr>
        <w:pStyle w:val="ListParagraph"/>
        <w:numPr>
          <w:ilvl w:val="1"/>
          <w:numId w:val="7"/>
        </w:numPr>
        <w:spacing w:after="0"/>
        <w:rPr>
          <w:rFonts w:eastAsia="Aptos" w:cs="Aptos"/>
          <w:sz w:val="22"/>
          <w:szCs w:val="22"/>
          <w:lang w:val="en-ZA"/>
          <w:rPrChange w:author="Samuel Pather" w:date="2025-05-09T06:11:00Z" w16du:dateUtc="2025-05-08T20:11:00Z" w:id="571">
            <w:rPr>
              <w:rFonts w:ascii="Aptos" w:hAnsi="Aptos" w:eastAsia="Aptos" w:cs="Aptos"/>
            </w:rPr>
          </w:rPrChange>
        </w:rPr>
      </w:pPr>
      <w:r w:rsidRPr="00B771DD">
        <w:rPr>
          <w:rFonts w:eastAsia="Aptos" w:cs="Aptos"/>
          <w:sz w:val="22"/>
          <w:szCs w:val="22"/>
          <w:lang w:val="en-ZA"/>
          <w:rPrChange w:author="Samuel Pather" w:date="2025-05-09T06:11:00Z" w16du:dateUtc="2025-05-08T20:11:00Z" w:id="572">
            <w:rPr>
              <w:rFonts w:ascii="Aptos" w:hAnsi="Aptos" w:eastAsia="Aptos" w:cs="Aptos"/>
            </w:rPr>
          </w:rPrChange>
        </w:rPr>
        <w:t>Access to a Support centre and a dedicated pharmacist hot line.</w:t>
      </w:r>
    </w:p>
    <w:p w:rsidRPr="00B771DD" w:rsidR="00AA265B" w:rsidP="17AB8D4A" w:rsidRDefault="672CD6C0" w14:paraId="60361EAB" w14:textId="2019868B">
      <w:pPr>
        <w:pStyle w:val="ListParagraph"/>
        <w:numPr>
          <w:ilvl w:val="1"/>
          <w:numId w:val="7"/>
        </w:numPr>
        <w:spacing w:after="0"/>
        <w:rPr>
          <w:rFonts w:eastAsia="Aptos" w:cs="Aptos"/>
          <w:sz w:val="22"/>
          <w:szCs w:val="22"/>
          <w:lang w:val="en-ZA"/>
          <w:rPrChange w:author="Samuel Pather" w:date="2025-05-09T06:11:00Z" w16du:dateUtc="2025-05-08T20:11:00Z" w:id="573">
            <w:rPr>
              <w:rFonts w:ascii="Aptos" w:hAnsi="Aptos" w:eastAsia="Aptos" w:cs="Aptos"/>
            </w:rPr>
          </w:rPrChange>
        </w:rPr>
      </w:pPr>
      <w:r w:rsidRPr="00B771DD">
        <w:rPr>
          <w:rFonts w:eastAsia="Aptos" w:cs="Aptos"/>
          <w:sz w:val="22"/>
          <w:szCs w:val="22"/>
          <w:lang w:val="en-ZA"/>
          <w:rPrChange w:author="Samuel Pather" w:date="2025-05-09T06:11:00Z" w16du:dateUtc="2025-05-08T20:11:00Z" w:id="574">
            <w:rPr>
              <w:rFonts w:ascii="Aptos" w:hAnsi="Aptos" w:eastAsia="Aptos" w:cs="Aptos"/>
            </w:rPr>
          </w:rPrChange>
        </w:rPr>
        <w:t>Participation in the Brand Ambassador Incentive Program based on new patient introductions via scanned paper scripts.</w:t>
      </w:r>
    </w:p>
    <w:p w:rsidRPr="00B771DD" w:rsidR="00AA265B" w:rsidP="17AB8D4A" w:rsidRDefault="672CD6C0" w14:paraId="14BD5A9F" w14:textId="2FC2A196">
      <w:pPr>
        <w:spacing w:before="240" w:after="240"/>
        <w:rPr>
          <w:sz w:val="22"/>
          <w:szCs w:val="22"/>
          <w:lang w:val="en-ZA"/>
          <w:rPrChange w:author="Samuel Pather" w:date="2025-05-09T06:11:00Z" w16du:dateUtc="2025-05-08T20:11:00Z" w:id="575">
            <w:rPr/>
          </w:rPrChange>
        </w:rPr>
      </w:pPr>
      <w:r w:rsidRPr="00B771DD">
        <w:rPr>
          <w:rFonts w:eastAsia="Aptos" w:cs="Aptos"/>
          <w:b/>
          <w:bCs/>
          <w:sz w:val="22"/>
          <w:szCs w:val="22"/>
          <w:lang w:val="en-ZA"/>
          <w:rPrChange w:author="Samuel Pather" w:date="2025-05-09T06:11:00Z" w16du:dateUtc="2025-05-08T20:11:00Z" w:id="576">
            <w:rPr>
              <w:rFonts w:ascii="Aptos" w:hAnsi="Aptos" w:eastAsia="Aptos" w:cs="Aptos"/>
              <w:b/>
              <w:bCs/>
            </w:rPr>
          </w:rPrChange>
        </w:rPr>
        <w:t>5.3 Doctor Requirements (Based on System Interactions)</w:t>
      </w:r>
    </w:p>
    <w:p w:rsidRPr="00B771DD" w:rsidR="00AA265B" w:rsidP="17AB8D4A" w:rsidRDefault="672CD6C0" w14:paraId="321048E7" w14:textId="7A480249">
      <w:pPr>
        <w:pStyle w:val="ListParagraph"/>
        <w:numPr>
          <w:ilvl w:val="0"/>
          <w:numId w:val="6"/>
        </w:numPr>
        <w:spacing w:after="0"/>
        <w:rPr>
          <w:rFonts w:eastAsia="Aptos" w:cs="Aptos"/>
          <w:sz w:val="22"/>
          <w:szCs w:val="22"/>
          <w:lang w:val="en-ZA"/>
          <w:rPrChange w:author="Samuel Pather" w:date="2025-05-09T06:11:00Z" w16du:dateUtc="2025-05-08T20:11:00Z" w:id="577">
            <w:rPr>
              <w:rFonts w:ascii="Aptos" w:hAnsi="Aptos" w:eastAsia="Aptos" w:cs="Aptos"/>
            </w:rPr>
          </w:rPrChange>
        </w:rPr>
      </w:pPr>
      <w:r w:rsidRPr="00B771DD">
        <w:rPr>
          <w:rFonts w:eastAsia="Aptos" w:cs="Aptos"/>
          <w:sz w:val="22"/>
          <w:szCs w:val="22"/>
          <w:lang w:val="en-ZA"/>
          <w:rPrChange w:author="Samuel Pather" w:date="2025-05-09T06:11:00Z" w16du:dateUtc="2025-05-08T20:11:00Z" w:id="578">
            <w:rPr>
              <w:rFonts w:ascii="Aptos" w:hAnsi="Aptos" w:eastAsia="Aptos" w:cs="Aptos"/>
            </w:rPr>
          </w:rPrChange>
        </w:rPr>
        <w:t>Doctors shall be verified upon onboarding, including ID and practice number verification.</w:t>
      </w:r>
    </w:p>
    <w:p w:rsidRPr="00B771DD" w:rsidR="00AA265B" w:rsidP="17AB8D4A" w:rsidRDefault="672CD6C0" w14:paraId="00B24FB2" w14:textId="6D2C54F1">
      <w:pPr>
        <w:pStyle w:val="ListParagraph"/>
        <w:numPr>
          <w:ilvl w:val="0"/>
          <w:numId w:val="6"/>
        </w:numPr>
        <w:spacing w:after="0"/>
        <w:rPr>
          <w:rFonts w:eastAsia="Aptos" w:cs="Aptos"/>
          <w:sz w:val="22"/>
          <w:szCs w:val="22"/>
          <w:lang w:val="en-ZA"/>
          <w:rPrChange w:author="Samuel Pather" w:date="2025-05-09T06:11:00Z" w16du:dateUtc="2025-05-08T20:11:00Z" w:id="579">
            <w:rPr>
              <w:rFonts w:ascii="Aptos" w:hAnsi="Aptos" w:eastAsia="Aptos" w:cs="Aptos"/>
            </w:rPr>
          </w:rPrChange>
        </w:rPr>
      </w:pPr>
      <w:r w:rsidRPr="00B771DD">
        <w:rPr>
          <w:rFonts w:eastAsia="Aptos" w:cs="Aptos"/>
          <w:sz w:val="22"/>
          <w:szCs w:val="22"/>
          <w:lang w:val="en-ZA"/>
          <w:rPrChange w:author="Samuel Pather" w:date="2025-05-09T06:11:00Z" w16du:dateUtc="2025-05-08T20:11:00Z" w:id="580">
            <w:rPr>
              <w:rFonts w:ascii="Aptos" w:hAnsi="Aptos" w:eastAsia="Aptos" w:cs="Aptos"/>
            </w:rPr>
          </w:rPrChange>
        </w:rPr>
        <w:t>Access to the Doctor's app shall be secured via PIN, password, or biometrics.</w:t>
      </w:r>
    </w:p>
    <w:p w:rsidRPr="00B771DD" w:rsidR="00AA265B" w:rsidP="17AB8D4A" w:rsidRDefault="672CD6C0" w14:paraId="518DB07B" w14:textId="26E1ACCE">
      <w:pPr>
        <w:pStyle w:val="ListParagraph"/>
        <w:numPr>
          <w:ilvl w:val="0"/>
          <w:numId w:val="6"/>
        </w:numPr>
        <w:spacing w:after="0"/>
        <w:rPr>
          <w:rFonts w:eastAsia="Aptos" w:cs="Aptos"/>
          <w:sz w:val="22"/>
          <w:szCs w:val="22"/>
          <w:lang w:val="en-ZA"/>
          <w:rPrChange w:author="Samuel Pather" w:date="2025-05-09T06:11:00Z" w16du:dateUtc="2025-05-08T20:11:00Z" w:id="581">
            <w:rPr>
              <w:rFonts w:ascii="Aptos" w:hAnsi="Aptos" w:eastAsia="Aptos" w:cs="Aptos"/>
            </w:rPr>
          </w:rPrChange>
        </w:rPr>
      </w:pPr>
      <w:r w:rsidRPr="00B771DD">
        <w:rPr>
          <w:rFonts w:eastAsia="Aptos" w:cs="Aptos"/>
          <w:sz w:val="22"/>
          <w:szCs w:val="22"/>
          <w:lang w:val="en-ZA"/>
          <w:rPrChange w:author="Samuel Pather" w:date="2025-05-09T06:11:00Z" w16du:dateUtc="2025-05-08T20:11:00Z" w:id="582">
            <w:rPr>
              <w:rFonts w:ascii="Aptos" w:hAnsi="Aptos" w:eastAsia="Aptos" w:cs="Aptos"/>
            </w:rPr>
          </w:rPrChange>
        </w:rPr>
        <w:t>The system records a digital footprint of the doctor's activity.</w:t>
      </w:r>
    </w:p>
    <w:p w:rsidRPr="00B771DD" w:rsidR="00AA265B" w:rsidP="17AB8D4A" w:rsidRDefault="672CD6C0" w14:paraId="75FF7155" w14:textId="0BCF56CB">
      <w:pPr>
        <w:pStyle w:val="ListParagraph"/>
        <w:numPr>
          <w:ilvl w:val="0"/>
          <w:numId w:val="6"/>
        </w:numPr>
        <w:spacing w:after="0"/>
        <w:rPr>
          <w:rFonts w:eastAsia="Aptos" w:cs="Aptos"/>
          <w:sz w:val="22"/>
          <w:szCs w:val="22"/>
          <w:lang w:val="en-ZA"/>
          <w:rPrChange w:author="Samuel Pather" w:date="2025-05-09T06:11:00Z" w16du:dateUtc="2025-05-08T20:11:00Z" w:id="583">
            <w:rPr>
              <w:rFonts w:ascii="Aptos" w:hAnsi="Aptos" w:eastAsia="Aptos" w:cs="Aptos"/>
            </w:rPr>
          </w:rPrChange>
        </w:rPr>
      </w:pPr>
      <w:r w:rsidRPr="00B771DD">
        <w:rPr>
          <w:rFonts w:eastAsia="Aptos" w:cs="Aptos"/>
          <w:sz w:val="22"/>
          <w:szCs w:val="22"/>
          <w:lang w:val="en-ZA"/>
          <w:rPrChange w:author="Samuel Pather" w:date="2025-05-09T06:11:00Z" w16du:dateUtc="2025-05-08T20:11:00Z" w:id="584">
            <w:rPr>
              <w:rFonts w:ascii="Aptos" w:hAnsi="Aptos" w:eastAsia="Aptos" w:cs="Aptos"/>
            </w:rPr>
          </w:rPrChange>
        </w:rPr>
        <w:t>Ability for doctors to scan prescriptions (implied by process diagrams and AES context).</w:t>
      </w:r>
    </w:p>
    <w:p w:rsidRPr="00B771DD" w:rsidR="00AA265B" w:rsidP="17AB8D4A" w:rsidRDefault="672CD6C0" w14:paraId="4E9C8C97" w14:textId="3E23225C">
      <w:pPr>
        <w:pStyle w:val="ListParagraph"/>
        <w:numPr>
          <w:ilvl w:val="0"/>
          <w:numId w:val="6"/>
        </w:numPr>
        <w:spacing w:after="0"/>
        <w:rPr>
          <w:rFonts w:eastAsia="Aptos" w:cs="Aptos"/>
          <w:sz w:val="22"/>
          <w:szCs w:val="22"/>
          <w:lang w:val="en-ZA"/>
          <w:rPrChange w:author="Samuel Pather" w:date="2025-05-09T06:11:00Z" w16du:dateUtc="2025-05-08T20:11:00Z" w:id="585">
            <w:rPr>
              <w:rFonts w:ascii="Aptos" w:hAnsi="Aptos" w:eastAsia="Aptos" w:cs="Aptos"/>
            </w:rPr>
          </w:rPrChange>
        </w:rPr>
      </w:pPr>
      <w:r w:rsidRPr="00B771DD">
        <w:rPr>
          <w:rFonts w:eastAsia="Aptos" w:cs="Aptos"/>
          <w:sz w:val="22"/>
          <w:szCs w:val="22"/>
          <w:lang w:val="en-ZA"/>
          <w:rPrChange w:author="Samuel Pather" w:date="2025-05-09T06:11:00Z" w16du:dateUtc="2025-05-08T20:11:00Z" w:id="586">
            <w:rPr>
              <w:rFonts w:ascii="Aptos" w:hAnsi="Aptos" w:eastAsia="Aptos" w:cs="Aptos"/>
            </w:rPr>
          </w:rPrChange>
        </w:rPr>
        <w:t>The system facilitates the creation of an immutable digiti</w:t>
      </w:r>
      <w:del w:author="Samuel Pather" w:date="2025-05-12T11:50:00Z" w16du:dateUtc="2025-05-12T01:50:00Z" w:id="587">
        <w:r w:rsidRPr="00B771DD" w:rsidDel="00276819">
          <w:rPr>
            <w:rFonts w:eastAsia="Aptos" w:cs="Aptos"/>
            <w:sz w:val="22"/>
            <w:szCs w:val="22"/>
            <w:lang w:val="en-ZA"/>
            <w:rPrChange w:author="Samuel Pather" w:date="2025-05-09T06:11:00Z" w16du:dateUtc="2025-05-08T20:11:00Z" w:id="588">
              <w:rPr>
                <w:rFonts w:ascii="Aptos" w:hAnsi="Aptos" w:eastAsia="Aptos" w:cs="Aptos"/>
              </w:rPr>
            </w:rPrChange>
          </w:rPr>
          <w:delText>z</w:delText>
        </w:r>
      </w:del>
      <w:ins w:author="Samuel Pather" w:date="2025-05-12T11:50:00Z" w16du:dateUtc="2025-05-12T01:50:00Z" w:id="589">
        <w:r w:rsidR="00276819">
          <w:rPr>
            <w:rFonts w:eastAsia="Aptos" w:cs="Aptos"/>
            <w:sz w:val="22"/>
            <w:szCs w:val="22"/>
            <w:lang w:val="en-ZA"/>
          </w:rPr>
          <w:t>s</w:t>
        </w:r>
      </w:ins>
      <w:r w:rsidRPr="00B771DD">
        <w:rPr>
          <w:rFonts w:eastAsia="Aptos" w:cs="Aptos"/>
          <w:sz w:val="22"/>
          <w:szCs w:val="22"/>
          <w:lang w:val="en-ZA"/>
          <w:rPrChange w:author="Samuel Pather" w:date="2025-05-09T06:11:00Z" w16du:dateUtc="2025-05-08T20:11:00Z" w:id="590">
            <w:rPr>
              <w:rFonts w:ascii="Aptos" w:hAnsi="Aptos" w:eastAsia="Aptos" w:cs="Aptos"/>
            </w:rPr>
          </w:rPrChange>
        </w:rPr>
        <w:t>ed script once the doctor scans/submits.</w:t>
      </w:r>
    </w:p>
    <w:p w:rsidRPr="00B771DD" w:rsidR="00AA265B" w:rsidP="17AB8D4A" w:rsidRDefault="672CD6C0" w14:paraId="703DAFF5" w14:textId="3F912BAD">
      <w:pPr>
        <w:pStyle w:val="ListParagraph"/>
        <w:numPr>
          <w:ilvl w:val="0"/>
          <w:numId w:val="6"/>
        </w:numPr>
        <w:spacing w:after="0"/>
        <w:rPr>
          <w:rFonts w:eastAsia="Aptos" w:cs="Aptos"/>
          <w:sz w:val="22"/>
          <w:szCs w:val="22"/>
          <w:lang w:val="en-ZA"/>
          <w:rPrChange w:author="Samuel Pather" w:date="2025-05-09T06:11:00Z" w16du:dateUtc="2025-05-08T20:11:00Z" w:id="591">
            <w:rPr>
              <w:rFonts w:ascii="Aptos" w:hAnsi="Aptos" w:eastAsia="Aptos" w:cs="Aptos"/>
            </w:rPr>
          </w:rPrChange>
        </w:rPr>
      </w:pPr>
      <w:r w:rsidRPr="00B771DD">
        <w:rPr>
          <w:rFonts w:eastAsia="Aptos" w:cs="Aptos"/>
          <w:sz w:val="22"/>
          <w:szCs w:val="22"/>
          <w:lang w:val="en-ZA"/>
          <w:rPrChange w:author="Samuel Pather" w:date="2025-05-09T06:11:00Z" w16du:dateUtc="2025-05-08T20:11:00Z" w:id="592">
            <w:rPr>
              <w:rFonts w:ascii="Aptos" w:hAnsi="Aptos" w:eastAsia="Aptos" w:cs="Aptos"/>
            </w:rPr>
          </w:rPrChange>
        </w:rPr>
        <w:t>The system should apply Advanced Electronic Signatures (AES) to digital prescriptions created by doctors.</w:t>
      </w:r>
    </w:p>
    <w:p w:rsidRPr="00B771DD" w:rsidR="00AA265B" w:rsidP="17AB8D4A" w:rsidRDefault="672CD6C0" w14:paraId="7859516F" w14:textId="69D60109">
      <w:pPr>
        <w:spacing w:before="240" w:after="240"/>
        <w:rPr>
          <w:sz w:val="22"/>
          <w:szCs w:val="22"/>
          <w:lang w:val="en-ZA"/>
          <w:rPrChange w:author="Samuel Pather" w:date="2025-05-09T06:11:00Z" w16du:dateUtc="2025-05-08T20:11:00Z" w:id="593">
            <w:rPr/>
          </w:rPrChange>
        </w:rPr>
      </w:pPr>
      <w:r w:rsidRPr="00B771DD">
        <w:rPr>
          <w:rFonts w:eastAsia="Aptos" w:cs="Aptos"/>
          <w:b/>
          <w:bCs/>
          <w:sz w:val="22"/>
          <w:szCs w:val="22"/>
          <w:lang w:val="en-ZA"/>
          <w:rPrChange w:author="Samuel Pather" w:date="2025-05-09T06:11:00Z" w16du:dateUtc="2025-05-08T20:11:00Z" w:id="594">
            <w:rPr>
              <w:rFonts w:ascii="Aptos" w:hAnsi="Aptos" w:eastAsia="Aptos" w:cs="Aptos"/>
              <w:b/>
              <w:bCs/>
            </w:rPr>
          </w:rPrChange>
        </w:rPr>
        <w:t>6. Functional Requirements</w:t>
      </w:r>
    </w:p>
    <w:p w:rsidRPr="00B771DD" w:rsidR="00AA265B" w:rsidP="17AB8D4A" w:rsidRDefault="672CD6C0" w14:paraId="0AC6D1F8" w14:textId="2078E922">
      <w:pPr>
        <w:pStyle w:val="ListParagraph"/>
        <w:numPr>
          <w:ilvl w:val="0"/>
          <w:numId w:val="5"/>
        </w:numPr>
        <w:spacing w:after="0"/>
        <w:rPr>
          <w:rFonts w:eastAsia="Aptos" w:cs="Aptos"/>
          <w:sz w:val="22"/>
          <w:szCs w:val="22"/>
          <w:lang w:val="en-ZA"/>
          <w:rPrChange w:author="Samuel Pather" w:date="2025-05-09T06:11:00Z" w16du:dateUtc="2025-05-08T20:11:00Z" w:id="595">
            <w:rPr>
              <w:rFonts w:ascii="Aptos" w:hAnsi="Aptos" w:eastAsia="Aptos" w:cs="Aptos"/>
            </w:rPr>
          </w:rPrChange>
        </w:rPr>
      </w:pPr>
      <w:r w:rsidRPr="00B771DD">
        <w:rPr>
          <w:rFonts w:eastAsia="Aptos" w:cs="Aptos"/>
          <w:b/>
          <w:bCs/>
          <w:sz w:val="22"/>
          <w:szCs w:val="22"/>
          <w:lang w:val="en-ZA"/>
          <w:rPrChange w:author="Samuel Pather" w:date="2025-05-09T06:11:00Z" w16du:dateUtc="2025-05-08T20:11:00Z" w:id="596">
            <w:rPr>
              <w:rFonts w:ascii="Aptos" w:hAnsi="Aptos" w:eastAsia="Aptos" w:cs="Aptos"/>
              <w:b/>
              <w:bCs/>
            </w:rPr>
          </w:rPrChange>
        </w:rPr>
        <w:t>Scanning and Digiti</w:t>
      </w:r>
      <w:del w:author="Samuel Pather" w:date="2025-05-12T11:50:00Z" w16du:dateUtc="2025-05-12T01:50:00Z" w:id="597">
        <w:r w:rsidRPr="00B771DD" w:rsidDel="00276819">
          <w:rPr>
            <w:rFonts w:eastAsia="Aptos" w:cs="Aptos"/>
            <w:b/>
            <w:bCs/>
            <w:sz w:val="22"/>
            <w:szCs w:val="22"/>
            <w:lang w:val="en-ZA"/>
            <w:rPrChange w:author="Samuel Pather" w:date="2025-05-09T06:11:00Z" w16du:dateUtc="2025-05-08T20:11:00Z" w:id="598">
              <w:rPr>
                <w:rFonts w:ascii="Aptos" w:hAnsi="Aptos" w:eastAsia="Aptos" w:cs="Aptos"/>
                <w:b/>
                <w:bCs/>
              </w:rPr>
            </w:rPrChange>
          </w:rPr>
          <w:delText>z</w:delText>
        </w:r>
      </w:del>
      <w:ins w:author="Samuel Pather" w:date="2025-05-12T11:50:00Z" w16du:dateUtc="2025-05-12T01:50:00Z" w:id="599">
        <w:r w:rsidR="00276819">
          <w:rPr>
            <w:rFonts w:eastAsia="Aptos" w:cs="Aptos"/>
            <w:b/>
            <w:bCs/>
            <w:sz w:val="22"/>
            <w:szCs w:val="22"/>
            <w:lang w:val="en-ZA"/>
          </w:rPr>
          <w:t>s</w:t>
        </w:r>
      </w:ins>
      <w:r w:rsidRPr="00B771DD">
        <w:rPr>
          <w:rFonts w:eastAsia="Aptos" w:cs="Aptos"/>
          <w:b/>
          <w:bCs/>
          <w:sz w:val="22"/>
          <w:szCs w:val="22"/>
          <w:lang w:val="en-ZA"/>
          <w:rPrChange w:author="Samuel Pather" w:date="2025-05-09T06:11:00Z" w16du:dateUtc="2025-05-08T20:11:00Z" w:id="600">
            <w:rPr>
              <w:rFonts w:ascii="Aptos" w:hAnsi="Aptos" w:eastAsia="Aptos" w:cs="Aptos"/>
              <w:b/>
              <w:bCs/>
            </w:rPr>
          </w:rPrChange>
        </w:rPr>
        <w:t>ation:</w:t>
      </w:r>
      <w:r w:rsidRPr="00B771DD">
        <w:rPr>
          <w:rFonts w:eastAsia="Aptos" w:cs="Aptos"/>
          <w:sz w:val="22"/>
          <w:szCs w:val="22"/>
          <w:lang w:val="en-ZA"/>
          <w:rPrChange w:author="Samuel Pather" w:date="2025-05-09T06:11:00Z" w16du:dateUtc="2025-05-08T20:11:00Z" w:id="601">
            <w:rPr>
              <w:rFonts w:ascii="Aptos" w:hAnsi="Aptos" w:eastAsia="Aptos" w:cs="Aptos"/>
            </w:rPr>
          </w:rPrChange>
        </w:rPr>
        <w:t xml:space="preserve"> Implement </w:t>
      </w:r>
      <w:ins w:author="Samuel Pather" w:date="2025-05-08T15:00:00Z" w16du:dateUtc="2025-05-08T05:00:00Z" w:id="602">
        <w:r w:rsidRPr="00B771DD" w:rsidR="009B1D8F">
          <w:rPr>
            <w:rFonts w:eastAsia="Aptos" w:cs="Aptos"/>
            <w:sz w:val="22"/>
            <w:szCs w:val="22"/>
            <w:lang w:val="en-ZA"/>
            <w:rPrChange w:author="Samuel Pather" w:date="2025-05-09T06:11:00Z" w16du:dateUtc="2025-05-08T20:11:00Z" w:id="603">
              <w:rPr>
                <w:rFonts w:ascii="Aptos" w:hAnsi="Aptos" w:eastAsia="Aptos" w:cs="Aptos"/>
                <w:lang w:val="en-ZA"/>
              </w:rPr>
            </w:rPrChange>
          </w:rPr>
          <w:t>AI Vision/</w:t>
        </w:r>
      </w:ins>
      <w:r w:rsidRPr="00B771DD">
        <w:rPr>
          <w:rFonts w:eastAsia="Aptos" w:cs="Aptos"/>
          <w:sz w:val="22"/>
          <w:szCs w:val="22"/>
          <w:lang w:val="en-ZA"/>
          <w:rPrChange w:author="Samuel Pather" w:date="2025-05-09T06:11:00Z" w16du:dateUtc="2025-05-08T20:11:00Z" w:id="604">
            <w:rPr>
              <w:rFonts w:ascii="Aptos" w:hAnsi="Aptos" w:eastAsia="Aptos" w:cs="Aptos"/>
            </w:rPr>
          </w:rPrChange>
        </w:rPr>
        <w:t>OCR technology for accurate text extraction from paper scripts.</w:t>
      </w:r>
    </w:p>
    <w:p w:rsidRPr="00B771DD" w:rsidR="00AA265B" w:rsidP="17AB8D4A" w:rsidRDefault="672CD6C0" w14:paraId="2259487D" w14:textId="65363A79">
      <w:pPr>
        <w:pStyle w:val="ListParagraph"/>
        <w:numPr>
          <w:ilvl w:val="0"/>
          <w:numId w:val="5"/>
        </w:numPr>
        <w:spacing w:after="0"/>
        <w:rPr>
          <w:rFonts w:eastAsia="Aptos" w:cs="Aptos"/>
          <w:sz w:val="22"/>
          <w:szCs w:val="22"/>
          <w:lang w:val="en-ZA"/>
          <w:rPrChange w:author="Samuel Pather" w:date="2025-05-09T06:11:00Z" w16du:dateUtc="2025-05-08T20:11:00Z" w:id="605">
            <w:rPr>
              <w:rFonts w:ascii="Aptos" w:hAnsi="Aptos" w:eastAsia="Aptos" w:cs="Aptos"/>
            </w:rPr>
          </w:rPrChange>
        </w:rPr>
      </w:pPr>
      <w:r w:rsidRPr="00B771DD">
        <w:rPr>
          <w:rFonts w:eastAsia="Aptos" w:cs="Aptos"/>
          <w:b/>
          <w:bCs/>
          <w:sz w:val="22"/>
          <w:szCs w:val="22"/>
          <w:lang w:val="en-ZA"/>
          <w:rPrChange w:author="Samuel Pather" w:date="2025-05-09T06:11:00Z" w16du:dateUtc="2025-05-08T20:11:00Z" w:id="606">
            <w:rPr>
              <w:rFonts w:ascii="Aptos" w:hAnsi="Aptos" w:eastAsia="Aptos" w:cs="Aptos"/>
              <w:b/>
              <w:bCs/>
            </w:rPr>
          </w:rPrChange>
        </w:rPr>
        <w:t>Digital Script Generation:</w:t>
      </w:r>
      <w:r w:rsidRPr="00B771DD">
        <w:rPr>
          <w:rFonts w:eastAsia="Aptos" w:cs="Aptos"/>
          <w:sz w:val="22"/>
          <w:szCs w:val="22"/>
          <w:lang w:val="en-ZA"/>
          <w:rPrChange w:author="Samuel Pather" w:date="2025-05-09T06:11:00Z" w16du:dateUtc="2025-05-08T20:11:00Z" w:id="607">
            <w:rPr>
              <w:rFonts w:ascii="Aptos" w:hAnsi="Aptos" w:eastAsia="Aptos" w:cs="Aptos"/>
            </w:rPr>
          </w:rPrChange>
        </w:rPr>
        <w:t xml:space="preserve"> Create secure PDF documents with a unique ID and timestamp, ensuring immutability.</w:t>
      </w:r>
    </w:p>
    <w:p w:rsidRPr="00B771DD" w:rsidR="00AA265B" w:rsidP="17AB8D4A" w:rsidRDefault="672CD6C0" w14:paraId="6F9AF5AF" w14:textId="6833769D">
      <w:pPr>
        <w:pStyle w:val="ListParagraph"/>
        <w:numPr>
          <w:ilvl w:val="0"/>
          <w:numId w:val="5"/>
        </w:numPr>
        <w:spacing w:after="0"/>
        <w:rPr>
          <w:rFonts w:eastAsia="Aptos" w:cs="Aptos"/>
          <w:sz w:val="22"/>
          <w:szCs w:val="22"/>
          <w:lang w:val="en-ZA"/>
          <w:rPrChange w:author="Samuel Pather" w:date="2025-05-09T06:11:00Z" w16du:dateUtc="2025-05-08T20:11:00Z" w:id="608">
            <w:rPr>
              <w:rFonts w:ascii="Aptos" w:hAnsi="Aptos" w:eastAsia="Aptos" w:cs="Aptos"/>
            </w:rPr>
          </w:rPrChange>
        </w:rPr>
      </w:pPr>
      <w:r w:rsidRPr="00B771DD">
        <w:rPr>
          <w:rFonts w:eastAsia="Aptos" w:cs="Aptos"/>
          <w:b/>
          <w:bCs/>
          <w:sz w:val="22"/>
          <w:szCs w:val="22"/>
          <w:lang w:val="en-ZA"/>
          <w:rPrChange w:author="Samuel Pather" w:date="2025-05-09T06:11:00Z" w16du:dateUtc="2025-05-08T20:11:00Z" w:id="609">
            <w:rPr>
              <w:rFonts w:ascii="Aptos" w:hAnsi="Aptos" w:eastAsia="Aptos" w:cs="Aptos"/>
              <w:b/>
              <w:bCs/>
            </w:rPr>
          </w:rPrChange>
        </w:rPr>
        <w:t>Advanced Electronic Signatures (AES):</w:t>
      </w:r>
      <w:r w:rsidRPr="00B771DD">
        <w:rPr>
          <w:rFonts w:eastAsia="Aptos" w:cs="Aptos"/>
          <w:sz w:val="22"/>
          <w:szCs w:val="22"/>
          <w:lang w:val="en-ZA"/>
          <w:rPrChange w:author="Samuel Pather" w:date="2025-05-09T06:11:00Z" w16du:dateUtc="2025-05-08T20:11:00Z" w:id="610">
            <w:rPr>
              <w:rFonts w:ascii="Aptos" w:hAnsi="Aptos" w:eastAsia="Aptos" w:cs="Aptos"/>
            </w:rPr>
          </w:rPrChange>
        </w:rPr>
        <w:t xml:space="preserve"> Implement AES mechanisms for doctors' prescriptions, including hashing, encryption with a private key, attachment of signature/public key/certificate, timestamping, and validation/verification processes. Support relevant signature formats (</w:t>
      </w:r>
      <w:proofErr w:type="spellStart"/>
      <w:r w:rsidRPr="00B771DD">
        <w:rPr>
          <w:rFonts w:eastAsia="Aptos" w:cs="Aptos"/>
          <w:sz w:val="22"/>
          <w:szCs w:val="22"/>
          <w:lang w:val="en-ZA"/>
          <w:rPrChange w:author="Samuel Pather" w:date="2025-05-09T06:11:00Z" w16du:dateUtc="2025-05-08T20:11:00Z" w:id="611">
            <w:rPr>
              <w:rFonts w:ascii="Aptos" w:hAnsi="Aptos" w:eastAsia="Aptos" w:cs="Aptos"/>
            </w:rPr>
          </w:rPrChange>
        </w:rPr>
        <w:t>PAdES</w:t>
      </w:r>
      <w:proofErr w:type="spellEnd"/>
      <w:r w:rsidRPr="00B771DD">
        <w:rPr>
          <w:rFonts w:eastAsia="Aptos" w:cs="Aptos"/>
          <w:sz w:val="22"/>
          <w:szCs w:val="22"/>
          <w:lang w:val="en-ZA"/>
          <w:rPrChange w:author="Samuel Pather" w:date="2025-05-09T06:11:00Z" w16du:dateUtc="2025-05-08T20:11:00Z" w:id="612">
            <w:rPr>
              <w:rFonts w:ascii="Aptos" w:hAnsi="Aptos" w:eastAsia="Aptos" w:cs="Aptos"/>
            </w:rPr>
          </w:rPrChange>
        </w:rPr>
        <w:t xml:space="preserve">, XAdES, </w:t>
      </w:r>
      <w:proofErr w:type="spellStart"/>
      <w:r w:rsidRPr="00B771DD">
        <w:rPr>
          <w:rFonts w:eastAsia="Aptos" w:cs="Aptos"/>
          <w:sz w:val="22"/>
          <w:szCs w:val="22"/>
          <w:lang w:val="en-ZA"/>
          <w:rPrChange w:author="Samuel Pather" w:date="2025-05-09T06:11:00Z" w16du:dateUtc="2025-05-08T20:11:00Z" w:id="613">
            <w:rPr>
              <w:rFonts w:ascii="Aptos" w:hAnsi="Aptos" w:eastAsia="Aptos" w:cs="Aptos"/>
            </w:rPr>
          </w:rPrChange>
        </w:rPr>
        <w:t>CAdES</w:t>
      </w:r>
      <w:proofErr w:type="spellEnd"/>
      <w:r w:rsidRPr="00B771DD">
        <w:rPr>
          <w:rFonts w:eastAsia="Aptos" w:cs="Aptos"/>
          <w:sz w:val="22"/>
          <w:szCs w:val="22"/>
          <w:lang w:val="en-ZA"/>
          <w:rPrChange w:author="Samuel Pather" w:date="2025-05-09T06:11:00Z" w16du:dateUtc="2025-05-08T20:11:00Z" w:id="614">
            <w:rPr>
              <w:rFonts w:ascii="Aptos" w:hAnsi="Aptos" w:eastAsia="Aptos" w:cs="Aptos"/>
            </w:rPr>
          </w:rPrChange>
        </w:rPr>
        <w:t>).</w:t>
      </w:r>
    </w:p>
    <w:p w:rsidRPr="00B771DD" w:rsidR="00AA265B" w:rsidP="17AB8D4A" w:rsidRDefault="672CD6C0" w14:paraId="272CDB93" w14:textId="0A98B3C9">
      <w:pPr>
        <w:pStyle w:val="ListParagraph"/>
        <w:numPr>
          <w:ilvl w:val="0"/>
          <w:numId w:val="5"/>
        </w:numPr>
        <w:spacing w:after="0"/>
        <w:rPr>
          <w:rFonts w:eastAsia="Aptos" w:cs="Aptos"/>
          <w:sz w:val="22"/>
          <w:szCs w:val="22"/>
          <w:lang w:val="en-ZA"/>
          <w:rPrChange w:author="Samuel Pather" w:date="2025-05-09T06:11:00Z" w16du:dateUtc="2025-05-08T20:11:00Z" w:id="615">
            <w:rPr>
              <w:rFonts w:ascii="Aptos" w:hAnsi="Aptos" w:eastAsia="Aptos" w:cs="Aptos"/>
            </w:rPr>
          </w:rPrChange>
        </w:rPr>
      </w:pPr>
      <w:r w:rsidRPr="00B771DD">
        <w:rPr>
          <w:rFonts w:eastAsia="Aptos" w:cs="Aptos"/>
          <w:b/>
          <w:bCs/>
          <w:sz w:val="22"/>
          <w:szCs w:val="22"/>
          <w:lang w:val="en-ZA"/>
          <w:rPrChange w:author="Samuel Pather" w:date="2025-05-09T06:11:00Z" w16du:dateUtc="2025-05-08T20:11:00Z" w:id="616">
            <w:rPr>
              <w:rFonts w:ascii="Aptos" w:hAnsi="Aptos" w:eastAsia="Aptos" w:cs="Aptos"/>
              <w:b/>
              <w:bCs/>
            </w:rPr>
          </w:rPrChange>
        </w:rPr>
        <w:t>Secure Storage &amp; Transmission:</w:t>
      </w:r>
      <w:r w:rsidRPr="00B771DD">
        <w:rPr>
          <w:rFonts w:eastAsia="Aptos" w:cs="Aptos"/>
          <w:sz w:val="22"/>
          <w:szCs w:val="22"/>
          <w:lang w:val="en-ZA"/>
          <w:rPrChange w:author="Samuel Pather" w:date="2025-05-09T06:11:00Z" w16du:dateUtc="2025-05-08T20:11:00Z" w:id="617">
            <w:rPr>
              <w:rFonts w:ascii="Aptos" w:hAnsi="Aptos" w:eastAsia="Aptos" w:cs="Aptos"/>
            </w:rPr>
          </w:rPrChange>
        </w:rPr>
        <w:t xml:space="preserve"> Encrypt signed e-prescriptions using AES-256 or end-to-end encryption. Store sensitive data using secure storage options like keychain, keystore, or encrypted databases.</w:t>
      </w:r>
    </w:p>
    <w:p w:rsidRPr="00B771DD" w:rsidR="00AA265B" w:rsidP="17AB8D4A" w:rsidRDefault="672CD6C0" w14:paraId="096D9D3F" w14:textId="54227F26">
      <w:pPr>
        <w:pStyle w:val="ListParagraph"/>
        <w:numPr>
          <w:ilvl w:val="0"/>
          <w:numId w:val="5"/>
        </w:numPr>
        <w:spacing w:after="0"/>
        <w:rPr>
          <w:rFonts w:eastAsia="Aptos" w:cs="Aptos"/>
          <w:sz w:val="22"/>
          <w:szCs w:val="22"/>
          <w:lang w:val="en-ZA"/>
          <w:rPrChange w:author="Samuel Pather" w:date="2025-05-09T06:11:00Z" w16du:dateUtc="2025-05-08T20:11:00Z" w:id="618">
            <w:rPr>
              <w:rFonts w:ascii="Aptos" w:hAnsi="Aptos" w:eastAsia="Aptos" w:cs="Aptos"/>
            </w:rPr>
          </w:rPrChange>
        </w:rPr>
      </w:pPr>
      <w:r w:rsidRPr="00B771DD">
        <w:rPr>
          <w:rFonts w:eastAsia="Aptos" w:cs="Aptos"/>
          <w:b/>
          <w:bCs/>
          <w:sz w:val="22"/>
          <w:szCs w:val="22"/>
          <w:lang w:val="en-ZA"/>
          <w:rPrChange w:author="Samuel Pather" w:date="2025-05-09T06:11:00Z" w16du:dateUtc="2025-05-08T20:11:00Z" w:id="619">
            <w:rPr>
              <w:rFonts w:ascii="Aptos" w:hAnsi="Aptos" w:eastAsia="Aptos" w:cs="Aptos"/>
              <w:b/>
              <w:bCs/>
            </w:rPr>
          </w:rPrChange>
        </w:rPr>
        <w:t>Interoperability:</w:t>
      </w:r>
      <w:r w:rsidRPr="00B771DD">
        <w:rPr>
          <w:rFonts w:eastAsia="Aptos" w:cs="Aptos"/>
          <w:sz w:val="22"/>
          <w:szCs w:val="22"/>
          <w:lang w:val="en-ZA"/>
          <w:rPrChange w:author="Samuel Pather" w:date="2025-05-09T06:11:00Z" w16du:dateUtc="2025-05-08T20:11:00Z" w:id="620">
            <w:rPr>
              <w:rFonts w:ascii="Aptos" w:hAnsi="Aptos" w:eastAsia="Aptos" w:cs="Aptos"/>
            </w:rPr>
          </w:rPrChange>
        </w:rPr>
        <w:t xml:space="preserve"> Implement standards like FHIR (Fast Healthcare Interoperability Resources) and HL7 (Health Level 7) for potential integration with EHR and pharmacy systems.</w:t>
      </w:r>
    </w:p>
    <w:p w:rsidRPr="00B771DD" w:rsidR="00AA265B" w:rsidP="17AB8D4A" w:rsidRDefault="672CD6C0" w14:paraId="7AFD050E" w14:textId="639A7788">
      <w:pPr>
        <w:pStyle w:val="ListParagraph"/>
        <w:numPr>
          <w:ilvl w:val="0"/>
          <w:numId w:val="5"/>
        </w:numPr>
        <w:spacing w:after="0"/>
        <w:rPr>
          <w:rFonts w:eastAsia="Aptos" w:cs="Aptos"/>
          <w:sz w:val="22"/>
          <w:szCs w:val="22"/>
          <w:lang w:val="en-ZA"/>
          <w:rPrChange w:author="Samuel Pather" w:date="2025-05-09T06:11:00Z" w16du:dateUtc="2025-05-08T20:11:00Z" w:id="621">
            <w:rPr>
              <w:rFonts w:ascii="Aptos" w:hAnsi="Aptos" w:eastAsia="Aptos" w:cs="Aptos"/>
            </w:rPr>
          </w:rPrChange>
        </w:rPr>
      </w:pPr>
      <w:r w:rsidRPr="00B771DD">
        <w:rPr>
          <w:rFonts w:eastAsia="Aptos" w:cs="Aptos"/>
          <w:b/>
          <w:bCs/>
          <w:sz w:val="22"/>
          <w:szCs w:val="22"/>
          <w:lang w:val="en-ZA"/>
          <w:rPrChange w:author="Samuel Pather" w:date="2025-05-09T06:11:00Z" w16du:dateUtc="2025-05-08T20:11:00Z" w:id="622">
            <w:rPr>
              <w:rFonts w:ascii="Aptos" w:hAnsi="Aptos" w:eastAsia="Aptos" w:cs="Aptos"/>
              <w:b/>
              <w:bCs/>
            </w:rPr>
          </w:rPrChange>
        </w:rPr>
        <w:t>Payment Gateway:</w:t>
      </w:r>
      <w:r w:rsidRPr="00B771DD">
        <w:rPr>
          <w:rFonts w:eastAsia="Aptos" w:cs="Aptos"/>
          <w:sz w:val="22"/>
          <w:szCs w:val="22"/>
          <w:lang w:val="en-ZA"/>
          <w:rPrChange w:author="Samuel Pather" w:date="2025-05-09T06:11:00Z" w16du:dateUtc="2025-05-08T20:11:00Z" w:id="623">
            <w:rPr>
              <w:rFonts w:ascii="Aptos" w:hAnsi="Aptos" w:eastAsia="Aptos" w:cs="Aptos"/>
            </w:rPr>
          </w:rPrChange>
        </w:rPr>
        <w:t xml:space="preserve"> Integrate with a secure payment gateway to handle patient and medical aid payments.</w:t>
      </w:r>
    </w:p>
    <w:p w:rsidRPr="00B771DD" w:rsidR="00AA265B" w:rsidP="17AB8D4A" w:rsidRDefault="672CD6C0" w14:paraId="305D9BA7" w14:textId="74E70320">
      <w:pPr>
        <w:pStyle w:val="ListParagraph"/>
        <w:numPr>
          <w:ilvl w:val="0"/>
          <w:numId w:val="5"/>
        </w:numPr>
        <w:spacing w:after="0"/>
        <w:rPr>
          <w:rFonts w:eastAsia="Aptos" w:cs="Aptos"/>
          <w:sz w:val="22"/>
          <w:szCs w:val="22"/>
          <w:lang w:val="en-ZA"/>
          <w:rPrChange w:author="Samuel Pather" w:date="2025-05-09T06:11:00Z" w16du:dateUtc="2025-05-08T20:11:00Z" w:id="624">
            <w:rPr>
              <w:rFonts w:ascii="Aptos" w:hAnsi="Aptos" w:eastAsia="Aptos" w:cs="Aptos"/>
            </w:rPr>
          </w:rPrChange>
        </w:rPr>
      </w:pPr>
      <w:r w:rsidRPr="00B771DD">
        <w:rPr>
          <w:rFonts w:eastAsia="Aptos" w:cs="Aptos"/>
          <w:b/>
          <w:bCs/>
          <w:sz w:val="22"/>
          <w:szCs w:val="22"/>
          <w:lang w:val="en-ZA"/>
          <w:rPrChange w:author="Samuel Pather" w:date="2025-05-09T06:11:00Z" w16du:dateUtc="2025-05-08T20:11:00Z" w:id="625">
            <w:rPr>
              <w:rFonts w:ascii="Aptos" w:hAnsi="Aptos" w:eastAsia="Aptos" w:cs="Aptos"/>
              <w:b/>
              <w:bCs/>
            </w:rPr>
          </w:rPrChange>
        </w:rPr>
        <w:t>Geolocation:</w:t>
      </w:r>
      <w:r w:rsidRPr="00B771DD">
        <w:rPr>
          <w:rFonts w:eastAsia="Aptos" w:cs="Aptos"/>
          <w:sz w:val="22"/>
          <w:szCs w:val="22"/>
          <w:lang w:val="en-ZA"/>
          <w:rPrChange w:author="Samuel Pather" w:date="2025-05-09T06:11:00Z" w16du:dateUtc="2025-05-08T20:11:00Z" w:id="626">
            <w:rPr>
              <w:rFonts w:ascii="Aptos" w:hAnsi="Aptos" w:eastAsia="Aptos" w:cs="Aptos"/>
            </w:rPr>
          </w:rPrChange>
        </w:rPr>
        <w:t xml:space="preserve"> Use geolocation services to identify and list available pharmacies near the user.</w:t>
      </w:r>
    </w:p>
    <w:p w:rsidRPr="00B771DD" w:rsidR="00AA265B" w:rsidP="17AB8D4A" w:rsidRDefault="672CD6C0" w14:paraId="39CC9705" w14:textId="176CD56A">
      <w:pPr>
        <w:pStyle w:val="ListParagraph"/>
        <w:numPr>
          <w:ilvl w:val="0"/>
          <w:numId w:val="5"/>
        </w:numPr>
        <w:spacing w:after="0"/>
        <w:rPr>
          <w:rFonts w:eastAsia="Aptos" w:cs="Aptos"/>
          <w:sz w:val="22"/>
          <w:szCs w:val="22"/>
          <w:lang w:val="en-ZA"/>
          <w:rPrChange w:author="Samuel Pather" w:date="2025-05-09T06:11:00Z" w16du:dateUtc="2025-05-08T20:11:00Z" w:id="627">
            <w:rPr>
              <w:rFonts w:ascii="Aptos" w:hAnsi="Aptos" w:eastAsia="Aptos" w:cs="Aptos"/>
            </w:rPr>
          </w:rPrChange>
        </w:rPr>
      </w:pPr>
      <w:r w:rsidRPr="00B771DD">
        <w:rPr>
          <w:rFonts w:eastAsia="Aptos" w:cs="Aptos"/>
          <w:b/>
          <w:bCs/>
          <w:sz w:val="22"/>
          <w:szCs w:val="22"/>
          <w:lang w:val="en-ZA"/>
          <w:rPrChange w:author="Samuel Pather" w:date="2025-05-09T06:11:00Z" w16du:dateUtc="2025-05-08T20:11:00Z" w:id="628">
            <w:rPr>
              <w:rFonts w:ascii="Aptos" w:hAnsi="Aptos" w:eastAsia="Aptos" w:cs="Aptos"/>
              <w:b/>
              <w:bCs/>
            </w:rPr>
          </w:rPrChange>
        </w:rPr>
        <w:lastRenderedPageBreak/>
        <w:t>Notifications:</w:t>
      </w:r>
      <w:r w:rsidRPr="00B771DD">
        <w:rPr>
          <w:rFonts w:eastAsia="Aptos" w:cs="Aptos"/>
          <w:sz w:val="22"/>
          <w:szCs w:val="22"/>
          <w:lang w:val="en-ZA"/>
          <w:rPrChange w:author="Samuel Pather" w:date="2025-05-09T06:11:00Z" w16du:dateUtc="2025-05-08T20:11:00Z" w:id="629">
            <w:rPr>
              <w:rFonts w:ascii="Aptos" w:hAnsi="Aptos" w:eastAsia="Aptos" w:cs="Aptos"/>
            </w:rPr>
          </w:rPrChange>
        </w:rPr>
        <w:t xml:space="preserve"> Implement push notifications and in-app notifications for reminders, order status updates, and messages.</w:t>
      </w:r>
    </w:p>
    <w:p w:rsidRPr="00B771DD" w:rsidR="00AA265B" w:rsidP="17AB8D4A" w:rsidRDefault="672CD6C0" w14:paraId="737FF700" w14:textId="5203233E">
      <w:pPr>
        <w:pStyle w:val="ListParagraph"/>
        <w:numPr>
          <w:ilvl w:val="0"/>
          <w:numId w:val="5"/>
        </w:numPr>
        <w:spacing w:after="0"/>
        <w:rPr>
          <w:rFonts w:eastAsia="Aptos" w:cs="Aptos"/>
          <w:sz w:val="22"/>
          <w:szCs w:val="22"/>
          <w:lang w:val="en-ZA"/>
          <w:rPrChange w:author="Samuel Pather" w:date="2025-05-09T06:11:00Z" w16du:dateUtc="2025-05-08T20:11:00Z" w:id="630">
            <w:rPr>
              <w:rFonts w:ascii="Aptos" w:hAnsi="Aptos" w:eastAsia="Aptos" w:cs="Aptos"/>
            </w:rPr>
          </w:rPrChange>
        </w:rPr>
      </w:pPr>
      <w:r w:rsidRPr="00B771DD">
        <w:rPr>
          <w:rFonts w:eastAsia="Aptos" w:cs="Aptos"/>
          <w:b/>
          <w:bCs/>
          <w:sz w:val="22"/>
          <w:szCs w:val="22"/>
          <w:lang w:val="en-ZA"/>
          <w:rPrChange w:author="Samuel Pather" w:date="2025-05-09T06:11:00Z" w16du:dateUtc="2025-05-08T20:11:00Z" w:id="631">
            <w:rPr>
              <w:rFonts w:ascii="Aptos" w:hAnsi="Aptos" w:eastAsia="Aptos" w:cs="Aptos"/>
              <w:b/>
              <w:bCs/>
            </w:rPr>
          </w:rPrChange>
        </w:rPr>
        <w:t>QR Code/Barcode:</w:t>
      </w:r>
      <w:r w:rsidRPr="00B771DD">
        <w:rPr>
          <w:rFonts w:eastAsia="Aptos" w:cs="Aptos"/>
          <w:sz w:val="22"/>
          <w:szCs w:val="22"/>
          <w:lang w:val="en-ZA"/>
          <w:rPrChange w:author="Samuel Pather" w:date="2025-05-09T06:11:00Z" w16du:dateUtc="2025-05-08T20:11:00Z" w:id="632">
            <w:rPr>
              <w:rFonts w:ascii="Aptos" w:hAnsi="Aptos" w:eastAsia="Aptos" w:cs="Aptos"/>
            </w:rPr>
          </w:rPrChange>
        </w:rPr>
        <w:t xml:space="preserve"> Generate and scan QR codes or barcodes for prescription collection and potentially pharmacist incentives.</w:t>
      </w:r>
    </w:p>
    <w:p w:rsidRPr="00B771DD" w:rsidR="00AA265B" w:rsidP="17AB8D4A" w:rsidRDefault="672CD6C0" w14:paraId="4A70F9DA" w14:textId="5A49B228">
      <w:pPr>
        <w:pStyle w:val="ListParagraph"/>
        <w:numPr>
          <w:ilvl w:val="0"/>
          <w:numId w:val="5"/>
        </w:numPr>
        <w:spacing w:after="0"/>
        <w:rPr>
          <w:rFonts w:eastAsia="Aptos" w:cs="Aptos"/>
          <w:sz w:val="22"/>
          <w:szCs w:val="22"/>
          <w:lang w:val="en-ZA"/>
          <w:rPrChange w:author="Samuel Pather" w:date="2025-05-09T06:11:00Z" w16du:dateUtc="2025-05-08T20:11:00Z" w:id="633">
            <w:rPr>
              <w:rFonts w:ascii="Aptos" w:hAnsi="Aptos" w:eastAsia="Aptos" w:cs="Aptos"/>
            </w:rPr>
          </w:rPrChange>
        </w:rPr>
      </w:pPr>
      <w:r w:rsidRPr="00B771DD">
        <w:rPr>
          <w:rFonts w:eastAsia="Aptos" w:cs="Aptos"/>
          <w:b/>
          <w:bCs/>
          <w:sz w:val="22"/>
          <w:szCs w:val="22"/>
          <w:lang w:val="en-ZA"/>
          <w:rPrChange w:author="Samuel Pather" w:date="2025-05-09T06:11:00Z" w16du:dateUtc="2025-05-08T20:11:00Z" w:id="634">
            <w:rPr>
              <w:rFonts w:ascii="Aptos" w:hAnsi="Aptos" w:eastAsia="Aptos" w:cs="Aptos"/>
              <w:b/>
              <w:bCs/>
            </w:rPr>
          </w:rPrChange>
        </w:rPr>
        <w:t>Data Insights:</w:t>
      </w:r>
      <w:r w:rsidRPr="00B771DD">
        <w:rPr>
          <w:rFonts w:eastAsia="Aptos" w:cs="Aptos"/>
          <w:sz w:val="22"/>
          <w:szCs w:val="22"/>
          <w:lang w:val="en-ZA"/>
          <w:rPrChange w:author="Samuel Pather" w:date="2025-05-09T06:11:00Z" w16du:dateUtc="2025-05-08T20:11:00Z" w:id="635">
            <w:rPr>
              <w:rFonts w:ascii="Aptos" w:hAnsi="Aptos" w:eastAsia="Aptos" w:cs="Aptos"/>
            </w:rPr>
          </w:rPrChange>
        </w:rPr>
        <w:t xml:space="preserve"> Implement data analysis capabilities (e.g., node analysis) to generate insights on patient </w:t>
      </w:r>
      <w:del w:author="Samuel Pather" w:date="2025-05-12T11:52:00Z" w16du:dateUtc="2025-05-12T01:52:00Z" w:id="636">
        <w:r w:rsidRPr="00B771DD" w:rsidDel="00E27C28">
          <w:rPr>
            <w:rFonts w:eastAsia="Aptos" w:cs="Aptos"/>
            <w:sz w:val="22"/>
            <w:szCs w:val="22"/>
            <w:lang w:val="en-ZA"/>
            <w:rPrChange w:author="Samuel Pather" w:date="2025-05-09T06:11:00Z" w16du:dateUtc="2025-05-08T20:11:00Z" w:id="637">
              <w:rPr>
                <w:rFonts w:ascii="Aptos" w:hAnsi="Aptos" w:eastAsia="Aptos" w:cs="Aptos"/>
              </w:rPr>
            </w:rPrChange>
          </w:rPr>
          <w:delText>behavior</w:delText>
        </w:r>
      </w:del>
      <w:ins w:author="Samuel Pather" w:date="2025-05-12T11:52:00Z" w16du:dateUtc="2025-05-12T01:52:00Z" w:id="638">
        <w:r w:rsidRPr="00E27C28" w:rsidR="00E27C28">
          <w:rPr>
            <w:rFonts w:eastAsia="Aptos" w:cs="Aptos"/>
            <w:sz w:val="22"/>
            <w:szCs w:val="22"/>
            <w:lang w:val="en-ZA"/>
          </w:rPr>
          <w:t>behaviour</w:t>
        </w:r>
      </w:ins>
      <w:r w:rsidRPr="00B771DD">
        <w:rPr>
          <w:rFonts w:eastAsia="Aptos" w:cs="Aptos"/>
          <w:sz w:val="22"/>
          <w:szCs w:val="22"/>
          <w:lang w:val="en-ZA"/>
          <w:rPrChange w:author="Samuel Pather" w:date="2025-05-09T06:11:00Z" w16du:dateUtc="2025-05-08T20:11:00Z" w:id="639">
            <w:rPr>
              <w:rFonts w:ascii="Aptos" w:hAnsi="Aptos" w:eastAsia="Aptos" w:cs="Aptos"/>
            </w:rPr>
          </w:rPrChange>
        </w:rPr>
        <w:t>, medication usage, and market trends for partners.</w:t>
      </w:r>
    </w:p>
    <w:p w:rsidRPr="00B771DD" w:rsidR="00AA265B" w:rsidP="17AB8D4A" w:rsidRDefault="672CD6C0" w14:paraId="19702496" w14:textId="461DB34D">
      <w:pPr>
        <w:spacing w:before="240" w:after="240"/>
        <w:rPr>
          <w:sz w:val="22"/>
          <w:szCs w:val="22"/>
          <w:lang w:val="en-ZA"/>
          <w:rPrChange w:author="Samuel Pather" w:date="2025-05-09T06:11:00Z" w16du:dateUtc="2025-05-08T20:11:00Z" w:id="640">
            <w:rPr/>
          </w:rPrChange>
        </w:rPr>
      </w:pPr>
      <w:r w:rsidRPr="00B771DD">
        <w:rPr>
          <w:rFonts w:eastAsia="Aptos" w:cs="Aptos"/>
          <w:b/>
          <w:bCs/>
          <w:sz w:val="22"/>
          <w:szCs w:val="22"/>
          <w:lang w:val="en-ZA"/>
          <w:rPrChange w:author="Samuel Pather" w:date="2025-05-09T06:11:00Z" w16du:dateUtc="2025-05-08T20:11:00Z" w:id="641">
            <w:rPr>
              <w:rFonts w:ascii="Aptos" w:hAnsi="Aptos" w:eastAsia="Aptos" w:cs="Aptos"/>
              <w:b/>
              <w:bCs/>
            </w:rPr>
          </w:rPrChange>
        </w:rPr>
        <w:t>7. Non-Functional Requirements</w:t>
      </w:r>
    </w:p>
    <w:p w:rsidRPr="00B771DD" w:rsidR="00AA265B" w:rsidP="17AB8D4A" w:rsidRDefault="672CD6C0" w14:paraId="2E9C597E" w14:textId="072C861D">
      <w:pPr>
        <w:pStyle w:val="ListParagraph"/>
        <w:numPr>
          <w:ilvl w:val="0"/>
          <w:numId w:val="4"/>
        </w:numPr>
        <w:spacing w:after="0"/>
        <w:rPr>
          <w:rFonts w:eastAsia="Aptos" w:cs="Aptos"/>
          <w:b/>
          <w:bCs/>
          <w:sz w:val="22"/>
          <w:szCs w:val="22"/>
          <w:lang w:val="en-ZA"/>
          <w:rPrChange w:author="Samuel Pather" w:date="2025-05-09T06:11:00Z" w16du:dateUtc="2025-05-08T20:11:00Z" w:id="642">
            <w:rPr>
              <w:rFonts w:ascii="Aptos" w:hAnsi="Aptos" w:eastAsia="Aptos" w:cs="Aptos"/>
              <w:b/>
              <w:bCs/>
            </w:rPr>
          </w:rPrChange>
        </w:rPr>
      </w:pPr>
      <w:r w:rsidRPr="00B771DD">
        <w:rPr>
          <w:rFonts w:eastAsia="Aptos" w:cs="Aptos"/>
          <w:b/>
          <w:bCs/>
          <w:sz w:val="22"/>
          <w:szCs w:val="22"/>
          <w:lang w:val="en-ZA"/>
          <w:rPrChange w:author="Samuel Pather" w:date="2025-05-09T06:11:00Z" w16du:dateUtc="2025-05-08T20:11:00Z" w:id="643">
            <w:rPr>
              <w:rFonts w:ascii="Aptos" w:hAnsi="Aptos" w:eastAsia="Aptos" w:cs="Aptos"/>
              <w:b/>
              <w:bCs/>
            </w:rPr>
          </w:rPrChange>
        </w:rPr>
        <w:t>Security:</w:t>
      </w:r>
    </w:p>
    <w:p w:rsidRPr="00B771DD" w:rsidR="00AA265B" w:rsidP="17AB8D4A" w:rsidRDefault="672CD6C0" w14:paraId="3F3A9534" w14:textId="13896436">
      <w:pPr>
        <w:pStyle w:val="ListParagraph"/>
        <w:numPr>
          <w:ilvl w:val="1"/>
          <w:numId w:val="4"/>
        </w:numPr>
        <w:spacing w:after="0"/>
        <w:rPr>
          <w:rFonts w:eastAsia="Aptos" w:cs="Aptos"/>
          <w:sz w:val="22"/>
          <w:szCs w:val="22"/>
          <w:lang w:val="en-ZA"/>
          <w:rPrChange w:author="Samuel Pather" w:date="2025-05-09T06:11:00Z" w16du:dateUtc="2025-05-08T20:11:00Z" w:id="644">
            <w:rPr>
              <w:rFonts w:ascii="Aptos" w:hAnsi="Aptos" w:eastAsia="Aptos" w:cs="Aptos"/>
            </w:rPr>
          </w:rPrChange>
        </w:rPr>
      </w:pPr>
      <w:r w:rsidRPr="00B771DD">
        <w:rPr>
          <w:rFonts w:eastAsia="Aptos" w:cs="Aptos"/>
          <w:sz w:val="22"/>
          <w:szCs w:val="22"/>
          <w:lang w:val="en-ZA"/>
          <w:rPrChange w:author="Samuel Pather" w:date="2025-05-09T06:11:00Z" w16du:dateUtc="2025-05-08T20:11:00Z" w:id="645">
            <w:rPr>
              <w:rFonts w:ascii="Aptos" w:hAnsi="Aptos" w:eastAsia="Aptos" w:cs="Aptos"/>
            </w:rPr>
          </w:rPrChange>
        </w:rPr>
        <w:t>Implement multi-factor authentication for user access.</w:t>
      </w:r>
    </w:p>
    <w:p w:rsidRPr="00B771DD" w:rsidR="00AA265B" w:rsidP="17AB8D4A" w:rsidRDefault="672CD6C0" w14:paraId="3BA04BE9" w14:textId="46915366">
      <w:pPr>
        <w:pStyle w:val="ListParagraph"/>
        <w:numPr>
          <w:ilvl w:val="1"/>
          <w:numId w:val="4"/>
        </w:numPr>
        <w:spacing w:after="0"/>
        <w:rPr>
          <w:rFonts w:eastAsia="Aptos" w:cs="Aptos"/>
          <w:sz w:val="22"/>
          <w:szCs w:val="22"/>
          <w:lang w:val="en-ZA"/>
          <w:rPrChange w:author="Samuel Pather" w:date="2025-05-09T06:11:00Z" w16du:dateUtc="2025-05-08T20:11:00Z" w:id="646">
            <w:rPr>
              <w:rFonts w:ascii="Aptos" w:hAnsi="Aptos" w:eastAsia="Aptos" w:cs="Aptos"/>
            </w:rPr>
          </w:rPrChange>
        </w:rPr>
      </w:pPr>
      <w:r w:rsidRPr="00B771DD">
        <w:rPr>
          <w:rFonts w:eastAsia="Aptos" w:cs="Aptos"/>
          <w:sz w:val="22"/>
          <w:szCs w:val="22"/>
          <w:lang w:val="en-ZA"/>
          <w:rPrChange w:author="Samuel Pather" w:date="2025-05-09T06:11:00Z" w16du:dateUtc="2025-05-08T20:11:00Z" w:id="647">
            <w:rPr>
              <w:rFonts w:ascii="Aptos" w:hAnsi="Aptos" w:eastAsia="Aptos" w:cs="Aptos"/>
            </w:rPr>
          </w:rPrChange>
        </w:rPr>
        <w:t>Ensure tamper-evident seals and audit trails for digital prescriptions.</w:t>
      </w:r>
    </w:p>
    <w:p w:rsidRPr="00B771DD" w:rsidR="00AA265B" w:rsidP="17AB8D4A" w:rsidRDefault="672CD6C0" w14:paraId="0E47803A" w14:textId="419C89E8">
      <w:pPr>
        <w:pStyle w:val="ListParagraph"/>
        <w:numPr>
          <w:ilvl w:val="1"/>
          <w:numId w:val="4"/>
        </w:numPr>
        <w:spacing w:after="0"/>
        <w:rPr>
          <w:rFonts w:eastAsia="Aptos" w:cs="Aptos"/>
          <w:sz w:val="22"/>
          <w:szCs w:val="22"/>
          <w:lang w:val="en-ZA"/>
          <w:rPrChange w:author="Samuel Pather" w:date="2025-05-09T06:11:00Z" w16du:dateUtc="2025-05-08T20:11:00Z" w:id="648">
            <w:rPr>
              <w:rFonts w:ascii="Aptos" w:hAnsi="Aptos" w:eastAsia="Aptos" w:cs="Aptos"/>
            </w:rPr>
          </w:rPrChange>
        </w:rPr>
      </w:pPr>
      <w:r w:rsidRPr="00B771DD">
        <w:rPr>
          <w:rFonts w:eastAsia="Aptos" w:cs="Aptos"/>
          <w:sz w:val="22"/>
          <w:szCs w:val="22"/>
          <w:lang w:val="en-ZA"/>
          <w:rPrChange w:author="Samuel Pather" w:date="2025-05-09T06:11:00Z" w16du:dateUtc="2025-05-08T20:11:00Z" w:id="649">
            <w:rPr>
              <w:rFonts w:ascii="Aptos" w:hAnsi="Aptos" w:eastAsia="Aptos" w:cs="Aptos"/>
            </w:rPr>
          </w:rPrChange>
        </w:rPr>
        <w:t>Secure key management using industry standards (e.g., AWS KMS, Secure Enclave, HSM).</w:t>
      </w:r>
    </w:p>
    <w:p w:rsidRPr="00B771DD" w:rsidR="00AA265B" w:rsidP="17AB8D4A" w:rsidRDefault="672CD6C0" w14:paraId="46229EBA" w14:textId="22234AFD">
      <w:pPr>
        <w:pStyle w:val="ListParagraph"/>
        <w:numPr>
          <w:ilvl w:val="1"/>
          <w:numId w:val="4"/>
        </w:numPr>
        <w:spacing w:after="0"/>
        <w:rPr>
          <w:rFonts w:eastAsia="Aptos" w:cs="Aptos"/>
          <w:sz w:val="22"/>
          <w:szCs w:val="22"/>
          <w:lang w:val="en-ZA"/>
          <w:rPrChange w:author="Samuel Pather" w:date="2025-05-09T06:11:00Z" w16du:dateUtc="2025-05-08T20:11:00Z" w:id="650">
            <w:rPr>
              <w:rFonts w:ascii="Aptos" w:hAnsi="Aptos" w:eastAsia="Aptos" w:cs="Aptos"/>
            </w:rPr>
          </w:rPrChange>
        </w:rPr>
      </w:pPr>
      <w:r w:rsidRPr="00B771DD">
        <w:rPr>
          <w:rFonts w:eastAsia="Aptos" w:cs="Aptos"/>
          <w:sz w:val="22"/>
          <w:szCs w:val="22"/>
          <w:lang w:val="en-ZA"/>
          <w:rPrChange w:author="Samuel Pather" w:date="2025-05-09T06:11:00Z" w16du:dateUtc="2025-05-08T20:11:00Z" w:id="651">
            <w:rPr>
              <w:rFonts w:ascii="Aptos" w:hAnsi="Aptos" w:eastAsia="Aptos" w:cs="Aptos"/>
            </w:rPr>
          </w:rPrChange>
        </w:rPr>
        <w:t>Protect Inter-Process Communication (IPC) mechanisms.</w:t>
      </w:r>
    </w:p>
    <w:p w:rsidRPr="00B771DD" w:rsidR="00AA265B" w:rsidP="17AB8D4A" w:rsidRDefault="672CD6C0" w14:paraId="67D36FFB" w14:textId="50CB53A5">
      <w:pPr>
        <w:pStyle w:val="ListParagraph"/>
        <w:numPr>
          <w:ilvl w:val="1"/>
          <w:numId w:val="4"/>
        </w:numPr>
        <w:spacing w:after="0"/>
        <w:rPr>
          <w:rFonts w:eastAsia="Aptos" w:cs="Aptos"/>
          <w:sz w:val="22"/>
          <w:szCs w:val="22"/>
          <w:lang w:val="en-ZA"/>
          <w:rPrChange w:author="Samuel Pather" w:date="2025-05-09T06:11:00Z" w16du:dateUtc="2025-05-08T20:11:00Z" w:id="652">
            <w:rPr>
              <w:rFonts w:ascii="Aptos" w:hAnsi="Aptos" w:eastAsia="Aptos" w:cs="Aptos"/>
            </w:rPr>
          </w:rPrChange>
        </w:rPr>
      </w:pPr>
      <w:r w:rsidRPr="00B771DD">
        <w:rPr>
          <w:rFonts w:eastAsia="Aptos" w:cs="Aptos"/>
          <w:sz w:val="22"/>
          <w:szCs w:val="22"/>
          <w:lang w:val="en-ZA"/>
          <w:rPrChange w:author="Samuel Pather" w:date="2025-05-09T06:11:00Z" w16du:dateUtc="2025-05-08T20:11:00Z" w:id="653">
            <w:rPr>
              <w:rFonts w:ascii="Aptos" w:hAnsi="Aptos" w:eastAsia="Aptos" w:cs="Aptos"/>
            </w:rPr>
          </w:rPrChange>
        </w:rPr>
        <w:t>Hide sensitive data in the user interface.</w:t>
      </w:r>
    </w:p>
    <w:p w:rsidRPr="00B771DD" w:rsidR="00AA265B" w:rsidP="17AB8D4A" w:rsidRDefault="672CD6C0" w14:paraId="56CD3F25" w14:textId="156CC546">
      <w:pPr>
        <w:pStyle w:val="ListParagraph"/>
        <w:numPr>
          <w:ilvl w:val="1"/>
          <w:numId w:val="4"/>
        </w:numPr>
        <w:spacing w:after="0"/>
        <w:rPr>
          <w:rFonts w:eastAsia="Aptos" w:cs="Aptos"/>
          <w:sz w:val="22"/>
          <w:szCs w:val="22"/>
          <w:lang w:val="en-ZA"/>
          <w:rPrChange w:author="Samuel Pather" w:date="2025-05-09T06:11:00Z" w16du:dateUtc="2025-05-08T20:11:00Z" w:id="654">
            <w:rPr>
              <w:rFonts w:ascii="Aptos" w:hAnsi="Aptos" w:eastAsia="Aptos" w:cs="Aptos"/>
            </w:rPr>
          </w:rPrChange>
        </w:rPr>
      </w:pPr>
      <w:r w:rsidRPr="00B771DD">
        <w:rPr>
          <w:rFonts w:eastAsia="Aptos" w:cs="Aptos"/>
          <w:sz w:val="22"/>
          <w:szCs w:val="22"/>
          <w:lang w:val="en-ZA"/>
          <w:rPrChange w:author="Samuel Pather" w:date="2025-05-09T06:11:00Z" w16du:dateUtc="2025-05-08T20:11:00Z" w:id="655">
            <w:rPr>
              <w:rFonts w:ascii="Aptos" w:hAnsi="Aptos" w:eastAsia="Aptos" w:cs="Aptos"/>
            </w:rPr>
          </w:rPrChange>
        </w:rPr>
        <w:t>Disable keyboard caching for sensitive data entry fields.</w:t>
      </w:r>
    </w:p>
    <w:p w:rsidRPr="00B771DD" w:rsidR="00AA265B" w:rsidP="17AB8D4A" w:rsidRDefault="672CD6C0" w14:paraId="1BC85B3D" w14:textId="08441318">
      <w:pPr>
        <w:pStyle w:val="ListParagraph"/>
        <w:numPr>
          <w:ilvl w:val="1"/>
          <w:numId w:val="4"/>
        </w:numPr>
        <w:spacing w:after="0"/>
        <w:rPr>
          <w:rFonts w:eastAsia="Aptos" w:cs="Aptos"/>
          <w:sz w:val="22"/>
          <w:szCs w:val="22"/>
          <w:lang w:val="en-ZA"/>
          <w:rPrChange w:author="Samuel Pather" w:date="2025-05-09T06:11:00Z" w16du:dateUtc="2025-05-08T20:11:00Z" w:id="656">
            <w:rPr>
              <w:rFonts w:ascii="Aptos" w:hAnsi="Aptos" w:eastAsia="Aptos" w:cs="Aptos"/>
            </w:rPr>
          </w:rPrChange>
        </w:rPr>
      </w:pPr>
      <w:r w:rsidRPr="00B771DD">
        <w:rPr>
          <w:rFonts w:eastAsia="Aptos" w:cs="Aptos"/>
          <w:sz w:val="22"/>
          <w:szCs w:val="22"/>
          <w:lang w:val="en-ZA"/>
          <w:rPrChange w:author="Samuel Pather" w:date="2025-05-09T06:11:00Z" w16du:dateUtc="2025-05-08T20:11:00Z" w:id="657">
            <w:rPr>
              <w:rFonts w:ascii="Aptos" w:hAnsi="Aptos" w:eastAsia="Aptos" w:cs="Aptos"/>
            </w:rPr>
          </w:rPrChange>
        </w:rPr>
        <w:t>Exclude sensitive data from operating system backups.</w:t>
      </w:r>
    </w:p>
    <w:p w:rsidRPr="00B771DD" w:rsidR="00AA265B" w:rsidP="17AB8D4A" w:rsidRDefault="672CD6C0" w14:paraId="548BCBEB" w14:textId="37E561CA">
      <w:pPr>
        <w:pStyle w:val="ListParagraph"/>
        <w:numPr>
          <w:ilvl w:val="1"/>
          <w:numId w:val="4"/>
        </w:numPr>
        <w:spacing w:after="0"/>
        <w:rPr>
          <w:rFonts w:eastAsia="Aptos" w:cs="Aptos"/>
          <w:sz w:val="22"/>
          <w:szCs w:val="22"/>
          <w:lang w:val="en-ZA"/>
          <w:rPrChange w:author="Samuel Pather" w:date="2025-05-09T06:11:00Z" w16du:dateUtc="2025-05-08T20:11:00Z" w:id="658">
            <w:rPr>
              <w:rFonts w:ascii="Aptos" w:hAnsi="Aptos" w:eastAsia="Aptos" w:cs="Aptos"/>
            </w:rPr>
          </w:rPrChange>
        </w:rPr>
      </w:pPr>
      <w:r w:rsidRPr="00B771DD">
        <w:rPr>
          <w:rFonts w:eastAsia="Aptos" w:cs="Aptos"/>
          <w:sz w:val="22"/>
          <w:szCs w:val="22"/>
          <w:lang w:val="en-ZA"/>
          <w:rPrChange w:author="Samuel Pather" w:date="2025-05-09T06:11:00Z" w16du:dateUtc="2025-05-08T20:11:00Z" w:id="659">
            <w:rPr>
              <w:rFonts w:ascii="Aptos" w:hAnsi="Aptos" w:eastAsia="Aptos" w:cs="Aptos"/>
            </w:rPr>
          </w:rPrChange>
        </w:rPr>
        <w:t>Employ biometric verification for identity and sign-in.</w:t>
      </w:r>
    </w:p>
    <w:p w:rsidRPr="00B771DD" w:rsidR="00AA265B" w:rsidP="17AB8D4A" w:rsidRDefault="672CD6C0" w14:paraId="6EE38E28" w14:textId="40003FA7">
      <w:pPr>
        <w:pStyle w:val="ListParagraph"/>
        <w:numPr>
          <w:ilvl w:val="1"/>
          <w:numId w:val="4"/>
        </w:numPr>
        <w:spacing w:after="0"/>
        <w:rPr>
          <w:rFonts w:eastAsia="Aptos" w:cs="Aptos"/>
          <w:sz w:val="22"/>
          <w:szCs w:val="22"/>
          <w:lang w:val="en-ZA"/>
          <w:rPrChange w:author="Samuel Pather" w:date="2025-05-09T06:11:00Z" w16du:dateUtc="2025-05-08T20:11:00Z" w:id="660">
            <w:rPr>
              <w:rFonts w:ascii="Aptos" w:hAnsi="Aptos" w:eastAsia="Aptos" w:cs="Aptos"/>
            </w:rPr>
          </w:rPrChange>
        </w:rPr>
      </w:pPr>
      <w:r w:rsidRPr="00B771DD">
        <w:rPr>
          <w:rFonts w:eastAsia="Aptos" w:cs="Aptos"/>
          <w:sz w:val="22"/>
          <w:szCs w:val="22"/>
          <w:lang w:val="en-ZA"/>
          <w:rPrChange w:author="Samuel Pather" w:date="2025-05-09T06:11:00Z" w16du:dateUtc="2025-05-08T20:11:00Z" w:id="661">
            <w:rPr>
              <w:rFonts w:ascii="Aptos" w:hAnsi="Aptos" w:eastAsia="Aptos" w:cs="Aptos"/>
            </w:rPr>
          </w:rPrChange>
        </w:rPr>
        <w:t>Processes to decrease fraud are essential.</w:t>
      </w:r>
    </w:p>
    <w:p w:rsidRPr="00B771DD" w:rsidR="00AA265B" w:rsidP="17AB8D4A" w:rsidRDefault="672CD6C0" w14:paraId="3C559FD8" w14:textId="66A7CEBB">
      <w:pPr>
        <w:pStyle w:val="ListParagraph"/>
        <w:numPr>
          <w:ilvl w:val="0"/>
          <w:numId w:val="4"/>
        </w:numPr>
        <w:spacing w:after="0"/>
        <w:rPr>
          <w:rFonts w:eastAsia="Aptos" w:cs="Aptos"/>
          <w:sz w:val="22"/>
          <w:szCs w:val="22"/>
          <w:lang w:val="en-ZA"/>
          <w:rPrChange w:author="Samuel Pather" w:date="2025-05-09T06:11:00Z" w16du:dateUtc="2025-05-08T20:11:00Z" w:id="662">
            <w:rPr>
              <w:rFonts w:ascii="Aptos" w:hAnsi="Aptos" w:eastAsia="Aptos" w:cs="Aptos"/>
            </w:rPr>
          </w:rPrChange>
        </w:rPr>
      </w:pPr>
      <w:r w:rsidRPr="00B771DD">
        <w:rPr>
          <w:rFonts w:eastAsia="Aptos" w:cs="Aptos"/>
          <w:b/>
          <w:bCs/>
          <w:sz w:val="22"/>
          <w:szCs w:val="22"/>
          <w:lang w:val="en-ZA"/>
          <w:rPrChange w:author="Samuel Pather" w:date="2025-05-09T06:11:00Z" w16du:dateUtc="2025-05-08T20:11:00Z" w:id="663">
            <w:rPr>
              <w:rFonts w:ascii="Aptos" w:hAnsi="Aptos" w:eastAsia="Aptos" w:cs="Aptos"/>
              <w:b/>
              <w:bCs/>
            </w:rPr>
          </w:rPrChange>
        </w:rPr>
        <w:t>Compliance:</w:t>
      </w:r>
      <w:r w:rsidRPr="00B771DD">
        <w:rPr>
          <w:rFonts w:eastAsia="Aptos" w:cs="Aptos"/>
          <w:sz w:val="22"/>
          <w:szCs w:val="22"/>
          <w:lang w:val="en-ZA"/>
          <w:rPrChange w:author="Samuel Pather" w:date="2025-05-09T06:11:00Z" w16du:dateUtc="2025-05-08T20:11:00Z" w:id="664">
            <w:rPr>
              <w:rFonts w:ascii="Aptos" w:hAnsi="Aptos" w:eastAsia="Aptos" w:cs="Aptos"/>
            </w:rPr>
          </w:rPrChange>
        </w:rPr>
        <w:t xml:space="preserve"> Adhere to relevant data protection regulations such as South Africa's </w:t>
      </w:r>
      <w:proofErr w:type="spellStart"/>
      <w:r w:rsidRPr="00B771DD">
        <w:rPr>
          <w:rFonts w:eastAsia="Aptos" w:cs="Aptos"/>
          <w:sz w:val="22"/>
          <w:szCs w:val="22"/>
          <w:lang w:val="en-ZA"/>
          <w:rPrChange w:author="Samuel Pather" w:date="2025-05-09T06:11:00Z" w16du:dateUtc="2025-05-08T20:11:00Z" w:id="665">
            <w:rPr>
              <w:rFonts w:ascii="Aptos" w:hAnsi="Aptos" w:eastAsia="Aptos" w:cs="Aptos"/>
            </w:rPr>
          </w:rPrChange>
        </w:rPr>
        <w:t>PoPIA</w:t>
      </w:r>
      <w:proofErr w:type="spellEnd"/>
      <w:r w:rsidRPr="00B771DD">
        <w:rPr>
          <w:rFonts w:eastAsia="Aptos" w:cs="Aptos"/>
          <w:sz w:val="22"/>
          <w:szCs w:val="22"/>
          <w:lang w:val="en-ZA"/>
          <w:rPrChange w:author="Samuel Pather" w:date="2025-05-09T06:11:00Z" w16du:dateUtc="2025-05-08T20:11:00Z" w:id="666">
            <w:rPr>
              <w:rFonts w:ascii="Aptos" w:hAnsi="Aptos" w:eastAsia="Aptos" w:cs="Aptos"/>
            </w:rPr>
          </w:rPrChange>
        </w:rPr>
        <w:t>, and potentially GDPR/HIPAA for broader applicability or higher standards. Comply with the South African Electronic Communications and Transactions Act (ECTA) for AES. Consider and align with the developing regulatory landscape for telehealth and online pharmacy services in South Africa.</w:t>
      </w:r>
    </w:p>
    <w:p w:rsidRPr="00B771DD" w:rsidR="00AA265B" w:rsidP="17AB8D4A" w:rsidRDefault="672CD6C0" w14:paraId="059FD813" w14:textId="0B49CAB2">
      <w:pPr>
        <w:pStyle w:val="ListParagraph"/>
        <w:numPr>
          <w:ilvl w:val="0"/>
          <w:numId w:val="4"/>
        </w:numPr>
        <w:spacing w:after="0"/>
        <w:rPr>
          <w:rFonts w:eastAsia="Aptos" w:cs="Aptos"/>
          <w:sz w:val="22"/>
          <w:szCs w:val="22"/>
          <w:lang w:val="en-ZA"/>
          <w:rPrChange w:author="Samuel Pather" w:date="2025-05-09T06:11:00Z" w16du:dateUtc="2025-05-08T20:11:00Z" w:id="667">
            <w:rPr>
              <w:rFonts w:ascii="Aptos" w:hAnsi="Aptos" w:eastAsia="Aptos" w:cs="Aptos"/>
            </w:rPr>
          </w:rPrChange>
        </w:rPr>
      </w:pPr>
      <w:r w:rsidRPr="00B771DD">
        <w:rPr>
          <w:rFonts w:eastAsia="Aptos" w:cs="Aptos"/>
          <w:b/>
          <w:bCs/>
          <w:sz w:val="22"/>
          <w:szCs w:val="22"/>
          <w:lang w:val="en-ZA"/>
          <w:rPrChange w:author="Samuel Pather" w:date="2025-05-09T06:11:00Z" w16du:dateUtc="2025-05-08T20:11:00Z" w:id="668">
            <w:rPr>
              <w:rFonts w:ascii="Aptos" w:hAnsi="Aptos" w:eastAsia="Aptos" w:cs="Aptos"/>
              <w:b/>
              <w:bCs/>
            </w:rPr>
          </w:rPrChange>
        </w:rPr>
        <w:t>Performance:</w:t>
      </w:r>
      <w:r w:rsidRPr="00B771DD">
        <w:rPr>
          <w:rFonts w:eastAsia="Aptos" w:cs="Aptos"/>
          <w:sz w:val="22"/>
          <w:szCs w:val="22"/>
          <w:lang w:val="en-ZA"/>
          <w:rPrChange w:author="Samuel Pather" w:date="2025-05-09T06:11:00Z" w16du:dateUtc="2025-05-08T20:11:00Z" w:id="669">
            <w:rPr>
              <w:rFonts w:ascii="Aptos" w:hAnsi="Aptos" w:eastAsia="Aptos" w:cs="Aptos"/>
            </w:rPr>
          </w:rPrChange>
        </w:rPr>
        <w:t xml:space="preserve"> Optimi</w:t>
      </w:r>
      <w:del w:author="Samuel Pather" w:date="2025-05-12T11:50:00Z" w16du:dateUtc="2025-05-12T01:50:00Z" w:id="670">
        <w:r w:rsidRPr="00B771DD" w:rsidDel="00276819">
          <w:rPr>
            <w:rFonts w:eastAsia="Aptos" w:cs="Aptos"/>
            <w:sz w:val="22"/>
            <w:szCs w:val="22"/>
            <w:lang w:val="en-ZA"/>
            <w:rPrChange w:author="Samuel Pather" w:date="2025-05-09T06:11:00Z" w16du:dateUtc="2025-05-08T20:11:00Z" w:id="671">
              <w:rPr>
                <w:rFonts w:ascii="Aptos" w:hAnsi="Aptos" w:eastAsia="Aptos" w:cs="Aptos"/>
              </w:rPr>
            </w:rPrChange>
          </w:rPr>
          <w:delText>z</w:delText>
        </w:r>
      </w:del>
      <w:ins w:author="Samuel Pather" w:date="2025-05-12T11:50:00Z" w16du:dateUtc="2025-05-12T01:50:00Z" w:id="672">
        <w:r w:rsidR="00276819">
          <w:rPr>
            <w:rFonts w:eastAsia="Aptos" w:cs="Aptos"/>
            <w:sz w:val="22"/>
            <w:szCs w:val="22"/>
            <w:lang w:val="en-ZA"/>
          </w:rPr>
          <w:t>s</w:t>
        </w:r>
      </w:ins>
      <w:r w:rsidRPr="00B771DD">
        <w:rPr>
          <w:rFonts w:eastAsia="Aptos" w:cs="Aptos"/>
          <w:sz w:val="22"/>
          <w:szCs w:val="22"/>
          <w:lang w:val="en-ZA"/>
          <w:rPrChange w:author="Samuel Pather" w:date="2025-05-09T06:11:00Z" w16du:dateUtc="2025-05-08T20:11:00Z" w:id="673">
            <w:rPr>
              <w:rFonts w:ascii="Aptos" w:hAnsi="Aptos" w:eastAsia="Aptos" w:cs="Aptos"/>
            </w:rPr>
          </w:rPrChange>
        </w:rPr>
        <w:t>e application loading times, database queries, and frontend rendering. Ensure the platform is scalable to handle increasing user numbers and transaction volumes.</w:t>
      </w:r>
    </w:p>
    <w:p w:rsidRPr="00B771DD" w:rsidR="00AA265B" w:rsidP="17AB8D4A" w:rsidRDefault="672CD6C0" w14:paraId="00F7341A" w14:textId="5AA82A12">
      <w:pPr>
        <w:pStyle w:val="ListParagraph"/>
        <w:numPr>
          <w:ilvl w:val="0"/>
          <w:numId w:val="4"/>
        </w:numPr>
        <w:spacing w:after="0"/>
        <w:rPr>
          <w:rFonts w:eastAsia="Aptos" w:cs="Aptos"/>
          <w:sz w:val="22"/>
          <w:szCs w:val="22"/>
          <w:lang w:val="en-ZA"/>
          <w:rPrChange w:author="Samuel Pather" w:date="2025-05-09T06:11:00Z" w16du:dateUtc="2025-05-08T20:11:00Z" w:id="674">
            <w:rPr>
              <w:rFonts w:ascii="Aptos" w:hAnsi="Aptos" w:eastAsia="Aptos" w:cs="Aptos"/>
            </w:rPr>
          </w:rPrChange>
        </w:rPr>
      </w:pPr>
      <w:r w:rsidRPr="00B771DD">
        <w:rPr>
          <w:rFonts w:eastAsia="Aptos" w:cs="Aptos"/>
          <w:b/>
          <w:bCs/>
          <w:sz w:val="22"/>
          <w:szCs w:val="22"/>
          <w:lang w:val="en-ZA"/>
          <w:rPrChange w:author="Samuel Pather" w:date="2025-05-09T06:11:00Z" w16du:dateUtc="2025-05-08T20:11:00Z" w:id="675">
            <w:rPr>
              <w:rFonts w:ascii="Aptos" w:hAnsi="Aptos" w:eastAsia="Aptos" w:cs="Aptos"/>
              <w:b/>
              <w:bCs/>
            </w:rPr>
          </w:rPrChange>
        </w:rPr>
        <w:t>Usability &amp; User Experience:</w:t>
      </w:r>
      <w:r w:rsidRPr="00B771DD">
        <w:rPr>
          <w:rFonts w:eastAsia="Aptos" w:cs="Aptos"/>
          <w:sz w:val="22"/>
          <w:szCs w:val="22"/>
          <w:lang w:val="en-ZA"/>
          <w:rPrChange w:author="Samuel Pather" w:date="2025-05-09T06:11:00Z" w16du:dateUtc="2025-05-08T20:11:00Z" w:id="676">
            <w:rPr>
              <w:rFonts w:ascii="Aptos" w:hAnsi="Aptos" w:eastAsia="Aptos" w:cs="Aptos"/>
            </w:rPr>
          </w:rPrChange>
        </w:rPr>
        <w:t xml:space="preserve"> Provide a user-friendly interface. Enhance accessibility, streamline common workflows, implement responsive design, support keyboard navigation and screen readers, improve form validation, error messaging, loading states, and transitions. Support offline functionality for critical features (value add).</w:t>
      </w:r>
    </w:p>
    <w:p w:rsidRPr="00B771DD" w:rsidR="00AA265B" w:rsidP="17AB8D4A" w:rsidRDefault="672CD6C0" w14:paraId="5846B84F" w14:textId="0C44E8E6">
      <w:pPr>
        <w:pStyle w:val="ListParagraph"/>
        <w:numPr>
          <w:ilvl w:val="0"/>
          <w:numId w:val="4"/>
        </w:numPr>
        <w:spacing w:after="0"/>
        <w:rPr>
          <w:rFonts w:eastAsia="Aptos" w:cs="Aptos"/>
          <w:sz w:val="22"/>
          <w:szCs w:val="22"/>
          <w:lang w:val="en-ZA"/>
          <w:rPrChange w:author="Samuel Pather" w:date="2025-05-09T06:11:00Z" w16du:dateUtc="2025-05-08T20:11:00Z" w:id="677">
            <w:rPr>
              <w:rFonts w:ascii="Aptos" w:hAnsi="Aptos" w:eastAsia="Aptos" w:cs="Aptos"/>
            </w:rPr>
          </w:rPrChange>
        </w:rPr>
      </w:pPr>
      <w:r w:rsidRPr="00B771DD">
        <w:rPr>
          <w:rFonts w:eastAsia="Aptos" w:cs="Aptos"/>
          <w:b/>
          <w:bCs/>
          <w:sz w:val="22"/>
          <w:szCs w:val="22"/>
          <w:lang w:val="en-ZA"/>
          <w:rPrChange w:author="Samuel Pather" w:date="2025-05-09T06:11:00Z" w16du:dateUtc="2025-05-08T20:11:00Z" w:id="678">
            <w:rPr>
              <w:rFonts w:ascii="Aptos" w:hAnsi="Aptos" w:eastAsia="Aptos" w:cs="Aptos"/>
              <w:b/>
              <w:bCs/>
            </w:rPr>
          </w:rPrChange>
        </w:rPr>
        <w:t>Reliability:</w:t>
      </w:r>
      <w:r w:rsidRPr="00B771DD">
        <w:rPr>
          <w:rFonts w:eastAsia="Aptos" w:cs="Aptos"/>
          <w:sz w:val="22"/>
          <w:szCs w:val="22"/>
          <w:lang w:val="en-ZA"/>
          <w:rPrChange w:author="Samuel Pather" w:date="2025-05-09T06:11:00Z" w16du:dateUtc="2025-05-08T20:11:00Z" w:id="679">
            <w:rPr>
              <w:rFonts w:ascii="Aptos" w:hAnsi="Aptos" w:eastAsia="Aptos" w:cs="Aptos"/>
            </w:rPr>
          </w:rPrChange>
        </w:rPr>
        <w:t xml:space="preserve"> Implement disaster recovery and redundancy measures to prevent data loss and ensure continuous service availability.</w:t>
      </w:r>
    </w:p>
    <w:p w:rsidRPr="00B771DD" w:rsidR="00AA265B" w:rsidP="17AB8D4A" w:rsidRDefault="672CD6C0" w14:paraId="17412840" w14:textId="76515FA4">
      <w:pPr>
        <w:pStyle w:val="ListParagraph"/>
        <w:numPr>
          <w:ilvl w:val="0"/>
          <w:numId w:val="4"/>
        </w:numPr>
        <w:spacing w:after="0"/>
        <w:rPr>
          <w:rFonts w:eastAsia="Aptos" w:cs="Aptos"/>
          <w:sz w:val="22"/>
          <w:szCs w:val="22"/>
          <w:lang w:val="en-ZA"/>
          <w:rPrChange w:author="Samuel Pather" w:date="2025-05-09T06:11:00Z" w16du:dateUtc="2025-05-08T20:11:00Z" w:id="680">
            <w:rPr>
              <w:rFonts w:ascii="Aptos" w:hAnsi="Aptos" w:eastAsia="Aptos" w:cs="Aptos"/>
            </w:rPr>
          </w:rPrChange>
        </w:rPr>
      </w:pPr>
      <w:r w:rsidRPr="00B771DD">
        <w:rPr>
          <w:rFonts w:eastAsia="Aptos" w:cs="Aptos"/>
          <w:b/>
          <w:bCs/>
          <w:sz w:val="22"/>
          <w:szCs w:val="22"/>
          <w:lang w:val="en-ZA"/>
          <w:rPrChange w:author="Samuel Pather" w:date="2025-05-09T06:11:00Z" w16du:dateUtc="2025-05-08T20:11:00Z" w:id="681">
            <w:rPr>
              <w:rFonts w:ascii="Aptos" w:hAnsi="Aptos" w:eastAsia="Aptos" w:cs="Aptos"/>
              <w:b/>
              <w:bCs/>
            </w:rPr>
          </w:rPrChange>
        </w:rPr>
        <w:t>Maintainability:</w:t>
      </w:r>
      <w:r w:rsidRPr="00B771DD">
        <w:rPr>
          <w:rFonts w:eastAsia="Aptos" w:cs="Aptos"/>
          <w:sz w:val="22"/>
          <w:szCs w:val="22"/>
          <w:lang w:val="en-ZA"/>
          <w:rPrChange w:author="Samuel Pather" w:date="2025-05-09T06:11:00Z" w16du:dateUtc="2025-05-08T20:11:00Z" w:id="682">
            <w:rPr>
              <w:rFonts w:ascii="Aptos" w:hAnsi="Aptos" w:eastAsia="Aptos" w:cs="Aptos"/>
            </w:rPr>
          </w:rPrChange>
        </w:rPr>
        <w:t xml:space="preserve"> Maintain clean code with documentation, conduct code quality checks, and use feature flags for safer deployments.</w:t>
      </w:r>
    </w:p>
    <w:p w:rsidRPr="00B771DD" w:rsidR="00AA265B" w:rsidP="17AB8D4A" w:rsidRDefault="672CD6C0" w14:paraId="62EDB3DF" w14:textId="23A3446C">
      <w:pPr>
        <w:spacing w:before="240" w:after="240"/>
        <w:rPr>
          <w:sz w:val="22"/>
          <w:szCs w:val="22"/>
          <w:lang w:val="en-ZA"/>
          <w:rPrChange w:author="Samuel Pather" w:date="2025-05-09T06:11:00Z" w16du:dateUtc="2025-05-08T20:11:00Z" w:id="683">
            <w:rPr/>
          </w:rPrChange>
        </w:rPr>
      </w:pPr>
      <w:r w:rsidRPr="00B771DD">
        <w:rPr>
          <w:rFonts w:eastAsia="Aptos" w:cs="Aptos"/>
          <w:b/>
          <w:bCs/>
          <w:sz w:val="22"/>
          <w:szCs w:val="22"/>
          <w:lang w:val="en-ZA"/>
          <w:rPrChange w:author="Samuel Pather" w:date="2025-05-09T06:11:00Z" w16du:dateUtc="2025-05-08T20:11:00Z" w:id="684">
            <w:rPr>
              <w:rFonts w:ascii="Aptos" w:hAnsi="Aptos" w:eastAsia="Aptos" w:cs="Aptos"/>
              <w:b/>
              <w:bCs/>
            </w:rPr>
          </w:rPrChange>
        </w:rPr>
        <w:t>8. Constraints</w:t>
      </w:r>
    </w:p>
    <w:p w:rsidRPr="00B771DD" w:rsidR="00AA265B" w:rsidP="17AB8D4A" w:rsidRDefault="672CD6C0" w14:paraId="574B4C15" w14:textId="040144D6">
      <w:pPr>
        <w:pStyle w:val="ListParagraph"/>
        <w:numPr>
          <w:ilvl w:val="0"/>
          <w:numId w:val="3"/>
        </w:numPr>
        <w:spacing w:after="0"/>
        <w:rPr>
          <w:rFonts w:eastAsia="Aptos" w:cs="Aptos"/>
          <w:sz w:val="22"/>
          <w:szCs w:val="22"/>
          <w:lang w:val="en-ZA"/>
          <w:rPrChange w:author="Samuel Pather" w:date="2025-05-09T06:11:00Z" w16du:dateUtc="2025-05-08T20:11:00Z" w:id="685">
            <w:rPr>
              <w:rFonts w:ascii="Aptos" w:hAnsi="Aptos" w:eastAsia="Aptos" w:cs="Aptos"/>
            </w:rPr>
          </w:rPrChange>
        </w:rPr>
      </w:pPr>
      <w:r w:rsidRPr="00B771DD">
        <w:rPr>
          <w:rFonts w:eastAsia="Aptos" w:cs="Aptos"/>
          <w:sz w:val="22"/>
          <w:szCs w:val="22"/>
          <w:lang w:val="en-ZA"/>
          <w:rPrChange w:author="Samuel Pather" w:date="2025-05-09T06:11:00Z" w16du:dateUtc="2025-05-08T20:11:00Z" w:id="686">
            <w:rPr>
              <w:rFonts w:ascii="Aptos" w:hAnsi="Aptos" w:eastAsia="Aptos" w:cs="Aptos"/>
            </w:rPr>
          </w:rPrChange>
        </w:rPr>
        <w:t>Initial focus is on the South African market and its specific regulatory environment.</w:t>
      </w:r>
    </w:p>
    <w:p w:rsidRPr="00B771DD" w:rsidR="00AA265B" w:rsidP="17AB8D4A" w:rsidRDefault="672CD6C0" w14:paraId="1CDDE498" w14:textId="1946F020">
      <w:pPr>
        <w:pStyle w:val="ListParagraph"/>
        <w:numPr>
          <w:ilvl w:val="0"/>
          <w:numId w:val="3"/>
        </w:numPr>
        <w:spacing w:after="0"/>
        <w:rPr>
          <w:rFonts w:eastAsia="Aptos" w:cs="Aptos"/>
          <w:sz w:val="22"/>
          <w:szCs w:val="22"/>
          <w:lang w:val="en-ZA"/>
          <w:rPrChange w:author="Samuel Pather" w:date="2025-05-09T06:11:00Z" w16du:dateUtc="2025-05-08T20:11:00Z" w:id="687">
            <w:rPr>
              <w:rFonts w:ascii="Aptos" w:hAnsi="Aptos" w:eastAsia="Aptos" w:cs="Aptos"/>
            </w:rPr>
          </w:rPrChange>
        </w:rPr>
      </w:pPr>
      <w:r w:rsidRPr="00B771DD">
        <w:rPr>
          <w:rFonts w:eastAsia="Aptos" w:cs="Aptos"/>
          <w:sz w:val="22"/>
          <w:szCs w:val="22"/>
          <w:lang w:val="en-ZA"/>
          <w:rPrChange w:author="Samuel Pather" w:date="2025-05-09T06:11:00Z" w16du:dateUtc="2025-05-08T20:11:00Z" w:id="688">
            <w:rPr>
              <w:rFonts w:ascii="Aptos" w:hAnsi="Aptos" w:eastAsia="Aptos" w:cs="Aptos"/>
            </w:rPr>
          </w:rPrChange>
        </w:rPr>
        <w:t>Regulatory uncertainty exists regarding e-prescribing and medication delivery in South Africa, requiring careful navigation.</w:t>
      </w:r>
    </w:p>
    <w:p w:rsidRPr="00B771DD" w:rsidR="00AA265B" w:rsidP="17AB8D4A" w:rsidRDefault="672CD6C0" w14:paraId="54D62BD6" w14:textId="267A0D65">
      <w:pPr>
        <w:pStyle w:val="ListParagraph"/>
        <w:numPr>
          <w:ilvl w:val="0"/>
          <w:numId w:val="3"/>
        </w:numPr>
        <w:spacing w:after="0"/>
        <w:rPr>
          <w:rFonts w:eastAsia="Aptos" w:cs="Aptos"/>
          <w:sz w:val="22"/>
          <w:szCs w:val="22"/>
          <w:lang w:val="en-ZA"/>
          <w:rPrChange w:author="Samuel Pather" w:date="2025-05-09T06:11:00Z" w16du:dateUtc="2025-05-08T20:11:00Z" w:id="689">
            <w:rPr>
              <w:rFonts w:ascii="Aptos" w:hAnsi="Aptos" w:eastAsia="Aptos" w:cs="Aptos"/>
            </w:rPr>
          </w:rPrChange>
        </w:rPr>
      </w:pPr>
      <w:r w:rsidRPr="00B771DD">
        <w:rPr>
          <w:rFonts w:eastAsia="Aptos" w:cs="Aptos"/>
          <w:sz w:val="22"/>
          <w:szCs w:val="22"/>
          <w:lang w:val="en-ZA"/>
          <w:rPrChange w:author="Samuel Pather" w:date="2025-05-09T06:11:00Z" w16du:dateUtc="2025-05-08T20:11:00Z" w:id="690">
            <w:rPr>
              <w:rFonts w:ascii="Aptos" w:hAnsi="Aptos" w:eastAsia="Aptos" w:cs="Aptos"/>
            </w:rPr>
          </w:rPrChange>
        </w:rPr>
        <w:t>Engaging with large pharmacy chains may require warm introductions and potentially protracted onboarding or exclusivity agreements.</w:t>
      </w:r>
    </w:p>
    <w:p w:rsidRPr="00B771DD" w:rsidR="00AA265B" w:rsidP="17AB8D4A" w:rsidRDefault="672CD6C0" w14:paraId="68952552" w14:textId="11F3866B">
      <w:pPr>
        <w:pStyle w:val="ListParagraph"/>
        <w:numPr>
          <w:ilvl w:val="0"/>
          <w:numId w:val="3"/>
        </w:numPr>
        <w:spacing w:after="0"/>
        <w:rPr>
          <w:rFonts w:eastAsia="Aptos" w:cs="Aptos"/>
          <w:sz w:val="22"/>
          <w:szCs w:val="22"/>
          <w:lang w:val="en-ZA"/>
          <w:rPrChange w:author="Samuel Pather" w:date="2025-05-09T06:11:00Z" w16du:dateUtc="2025-05-08T20:11:00Z" w:id="691">
            <w:rPr>
              <w:rFonts w:ascii="Aptos" w:hAnsi="Aptos" w:eastAsia="Aptos" w:cs="Aptos"/>
            </w:rPr>
          </w:rPrChange>
        </w:rPr>
      </w:pPr>
      <w:r w:rsidRPr="00B771DD">
        <w:rPr>
          <w:rFonts w:eastAsia="Aptos" w:cs="Aptos"/>
          <w:sz w:val="22"/>
          <w:szCs w:val="22"/>
          <w:lang w:val="en-ZA"/>
          <w:rPrChange w:author="Samuel Pather" w:date="2025-05-09T06:11:00Z" w16du:dateUtc="2025-05-08T20:11:00Z" w:id="692">
            <w:rPr>
              <w:rFonts w:ascii="Aptos" w:hAnsi="Aptos" w:eastAsia="Aptos" w:cs="Aptos"/>
            </w:rPr>
          </w:rPrChange>
        </w:rPr>
        <w:lastRenderedPageBreak/>
        <w:t>Independent pharmacies lack centrali</w:t>
      </w:r>
      <w:del w:author="Samuel Pather" w:date="2025-05-12T11:51:00Z" w16du:dateUtc="2025-05-12T01:51:00Z" w:id="693">
        <w:r w:rsidRPr="00B771DD" w:rsidDel="00276819">
          <w:rPr>
            <w:rFonts w:eastAsia="Aptos" w:cs="Aptos"/>
            <w:sz w:val="22"/>
            <w:szCs w:val="22"/>
            <w:lang w:val="en-ZA"/>
            <w:rPrChange w:author="Samuel Pather" w:date="2025-05-09T06:11:00Z" w16du:dateUtc="2025-05-08T20:11:00Z" w:id="694">
              <w:rPr>
                <w:rFonts w:ascii="Aptos" w:hAnsi="Aptos" w:eastAsia="Aptos" w:cs="Aptos"/>
              </w:rPr>
            </w:rPrChange>
          </w:rPr>
          <w:delText>z</w:delText>
        </w:r>
      </w:del>
      <w:ins w:author="Samuel Pather" w:date="2025-05-12T11:51:00Z" w16du:dateUtc="2025-05-12T01:51:00Z" w:id="695">
        <w:r w:rsidR="00276819">
          <w:rPr>
            <w:rFonts w:eastAsia="Aptos" w:cs="Aptos"/>
            <w:sz w:val="22"/>
            <w:szCs w:val="22"/>
            <w:lang w:val="en-ZA"/>
          </w:rPr>
          <w:t>s</w:t>
        </w:r>
      </w:ins>
      <w:r w:rsidRPr="00B771DD">
        <w:rPr>
          <w:rFonts w:eastAsia="Aptos" w:cs="Aptos"/>
          <w:sz w:val="22"/>
          <w:szCs w:val="22"/>
          <w:lang w:val="en-ZA"/>
          <w:rPrChange w:author="Samuel Pather" w:date="2025-05-09T06:11:00Z" w16du:dateUtc="2025-05-08T20:11:00Z" w:id="696">
            <w:rPr>
              <w:rFonts w:ascii="Aptos" w:hAnsi="Aptos" w:eastAsia="Aptos" w:cs="Aptos"/>
            </w:rPr>
          </w:rPrChange>
        </w:rPr>
        <w:t>ed training mechanisms, requiring individual support or scalable training resources.</w:t>
      </w:r>
    </w:p>
    <w:p w:rsidRPr="00B771DD" w:rsidR="00AA265B" w:rsidP="17AB8D4A" w:rsidRDefault="672CD6C0" w14:paraId="7D5D6F6A" w14:textId="771E4BC2">
      <w:pPr>
        <w:pStyle w:val="ListParagraph"/>
        <w:numPr>
          <w:ilvl w:val="0"/>
          <w:numId w:val="3"/>
        </w:numPr>
        <w:spacing w:after="0"/>
        <w:rPr>
          <w:rFonts w:eastAsia="Aptos" w:cs="Aptos"/>
          <w:sz w:val="22"/>
          <w:szCs w:val="22"/>
          <w:lang w:val="en-ZA"/>
          <w:rPrChange w:author="Samuel Pather" w:date="2025-05-09T06:11:00Z" w16du:dateUtc="2025-05-08T20:11:00Z" w:id="697">
            <w:rPr>
              <w:rFonts w:ascii="Aptos" w:hAnsi="Aptos" w:eastAsia="Aptos" w:cs="Aptos"/>
            </w:rPr>
          </w:rPrChange>
        </w:rPr>
      </w:pPr>
      <w:r w:rsidRPr="00B771DD">
        <w:rPr>
          <w:rFonts w:eastAsia="Aptos" w:cs="Aptos"/>
          <w:sz w:val="22"/>
          <w:szCs w:val="22"/>
          <w:lang w:val="en-ZA"/>
          <w:rPrChange w:author="Samuel Pather" w:date="2025-05-09T06:11:00Z" w16du:dateUtc="2025-05-08T20:11:00Z" w:id="698">
            <w:rPr>
              <w:rFonts w:ascii="Aptos" w:hAnsi="Aptos" w:eastAsia="Aptos" w:cs="Aptos"/>
            </w:rPr>
          </w:rPrChange>
        </w:rPr>
        <w:t>The system design places total reliance on the pharmacist's professional judgement and interpretation of the script during dispensing.</w:t>
      </w:r>
    </w:p>
    <w:p w:rsidRPr="00B771DD" w:rsidR="00AA265B" w:rsidP="17AB8D4A" w:rsidRDefault="672CD6C0" w14:paraId="0E25CEFE" w14:textId="615F510E">
      <w:pPr>
        <w:spacing w:before="240" w:after="240"/>
        <w:rPr>
          <w:sz w:val="22"/>
          <w:szCs w:val="22"/>
          <w:lang w:val="en-ZA"/>
          <w:rPrChange w:author="Samuel Pather" w:date="2025-05-09T06:11:00Z" w16du:dateUtc="2025-05-08T20:11:00Z" w:id="699">
            <w:rPr/>
          </w:rPrChange>
        </w:rPr>
      </w:pPr>
      <w:r w:rsidRPr="00B771DD">
        <w:rPr>
          <w:rFonts w:eastAsia="Aptos" w:cs="Aptos"/>
          <w:b/>
          <w:bCs/>
          <w:sz w:val="22"/>
          <w:szCs w:val="22"/>
          <w:lang w:val="en-ZA"/>
          <w:rPrChange w:author="Samuel Pather" w:date="2025-05-09T06:11:00Z" w16du:dateUtc="2025-05-08T20:11:00Z" w:id="700">
            <w:rPr>
              <w:rFonts w:ascii="Aptos" w:hAnsi="Aptos" w:eastAsia="Aptos" w:cs="Aptos"/>
              <w:b/>
              <w:bCs/>
            </w:rPr>
          </w:rPrChange>
        </w:rPr>
        <w:t>9. Assumptions</w:t>
      </w:r>
    </w:p>
    <w:p w:rsidRPr="00B771DD" w:rsidR="00AA265B" w:rsidP="17AB8D4A" w:rsidRDefault="672CD6C0" w14:paraId="7E0F8948" w14:textId="58A3C7D8">
      <w:pPr>
        <w:pStyle w:val="ListParagraph"/>
        <w:numPr>
          <w:ilvl w:val="0"/>
          <w:numId w:val="2"/>
        </w:numPr>
        <w:spacing w:after="0"/>
        <w:rPr>
          <w:rFonts w:eastAsia="Aptos" w:cs="Aptos"/>
          <w:sz w:val="22"/>
          <w:szCs w:val="22"/>
          <w:lang w:val="en-ZA"/>
          <w:rPrChange w:author="Samuel Pather" w:date="2025-05-09T06:11:00Z" w16du:dateUtc="2025-05-08T20:11:00Z" w:id="701">
            <w:rPr>
              <w:rFonts w:ascii="Aptos" w:hAnsi="Aptos" w:eastAsia="Aptos" w:cs="Aptos"/>
            </w:rPr>
          </w:rPrChange>
        </w:rPr>
      </w:pPr>
      <w:r w:rsidRPr="00B771DD">
        <w:rPr>
          <w:rFonts w:eastAsia="Aptos" w:cs="Aptos"/>
          <w:sz w:val="22"/>
          <w:szCs w:val="22"/>
          <w:lang w:val="en-ZA"/>
          <w:rPrChange w:author="Samuel Pather" w:date="2025-05-09T06:11:00Z" w16du:dateUtc="2025-05-08T20:11:00Z" w:id="702">
            <w:rPr>
              <w:rFonts w:ascii="Aptos" w:hAnsi="Aptos" w:eastAsia="Aptos" w:cs="Aptos"/>
            </w:rPr>
          </w:rPrChange>
        </w:rPr>
        <w:t>Patients will have access to smartphones and credit/debit cards for payment.</w:t>
      </w:r>
    </w:p>
    <w:p w:rsidRPr="00B771DD" w:rsidR="00AA265B" w:rsidP="17AB8D4A" w:rsidRDefault="672CD6C0" w14:paraId="56754BFF" w14:textId="16DA780D">
      <w:pPr>
        <w:pStyle w:val="ListParagraph"/>
        <w:numPr>
          <w:ilvl w:val="0"/>
          <w:numId w:val="2"/>
        </w:numPr>
        <w:spacing w:after="0"/>
        <w:rPr>
          <w:rFonts w:eastAsia="Aptos" w:cs="Aptos"/>
          <w:sz w:val="22"/>
          <w:szCs w:val="22"/>
          <w:lang w:val="en-ZA"/>
          <w:rPrChange w:author="Samuel Pather" w:date="2025-05-09T06:11:00Z" w16du:dateUtc="2025-05-08T20:11:00Z" w:id="703">
            <w:rPr>
              <w:rFonts w:ascii="Aptos" w:hAnsi="Aptos" w:eastAsia="Aptos" w:cs="Aptos"/>
            </w:rPr>
          </w:rPrChange>
        </w:rPr>
      </w:pPr>
      <w:r w:rsidRPr="00B771DD">
        <w:rPr>
          <w:rFonts w:eastAsia="Aptos" w:cs="Aptos"/>
          <w:sz w:val="22"/>
          <w:szCs w:val="22"/>
          <w:lang w:val="en-ZA"/>
          <w:rPrChange w:author="Samuel Pather" w:date="2025-05-09T06:11:00Z" w16du:dateUtc="2025-05-08T20:11:00Z" w:id="704">
            <w:rPr>
              <w:rFonts w:ascii="Aptos" w:hAnsi="Aptos" w:eastAsia="Aptos" w:cs="Aptos"/>
            </w:rPr>
          </w:rPrChange>
        </w:rPr>
        <w:t>A third-party ID verification SDK will be utili</w:t>
      </w:r>
      <w:del w:author="Samuel Pather" w:date="2025-05-12T11:51:00Z" w16du:dateUtc="2025-05-12T01:51:00Z" w:id="705">
        <w:r w:rsidRPr="00B771DD" w:rsidDel="00276819">
          <w:rPr>
            <w:rFonts w:eastAsia="Aptos" w:cs="Aptos"/>
            <w:sz w:val="22"/>
            <w:szCs w:val="22"/>
            <w:lang w:val="en-ZA"/>
            <w:rPrChange w:author="Samuel Pather" w:date="2025-05-09T06:11:00Z" w16du:dateUtc="2025-05-08T20:11:00Z" w:id="706">
              <w:rPr>
                <w:rFonts w:ascii="Aptos" w:hAnsi="Aptos" w:eastAsia="Aptos" w:cs="Aptos"/>
              </w:rPr>
            </w:rPrChange>
          </w:rPr>
          <w:delText>z</w:delText>
        </w:r>
      </w:del>
      <w:ins w:author="Samuel Pather" w:date="2025-05-12T11:51:00Z" w16du:dateUtc="2025-05-12T01:51:00Z" w:id="707">
        <w:r w:rsidR="00276819">
          <w:rPr>
            <w:rFonts w:eastAsia="Aptos" w:cs="Aptos"/>
            <w:sz w:val="22"/>
            <w:szCs w:val="22"/>
            <w:lang w:val="en-ZA"/>
          </w:rPr>
          <w:t>s</w:t>
        </w:r>
      </w:ins>
      <w:r w:rsidRPr="00B771DD">
        <w:rPr>
          <w:rFonts w:eastAsia="Aptos" w:cs="Aptos"/>
          <w:sz w:val="22"/>
          <w:szCs w:val="22"/>
          <w:lang w:val="en-ZA"/>
          <w:rPrChange w:author="Samuel Pather" w:date="2025-05-09T06:11:00Z" w16du:dateUtc="2025-05-08T20:11:00Z" w:id="708">
            <w:rPr>
              <w:rFonts w:ascii="Aptos" w:hAnsi="Aptos" w:eastAsia="Aptos" w:cs="Aptos"/>
            </w:rPr>
          </w:rPrChange>
        </w:rPr>
        <w:t>ed for patient onboarding.</w:t>
      </w:r>
    </w:p>
    <w:p w:rsidRPr="00B771DD" w:rsidR="00AA265B" w:rsidP="17AB8D4A" w:rsidRDefault="672CD6C0" w14:paraId="60B86D8A" w14:textId="441A3857">
      <w:pPr>
        <w:pStyle w:val="ListParagraph"/>
        <w:numPr>
          <w:ilvl w:val="0"/>
          <w:numId w:val="2"/>
        </w:numPr>
        <w:spacing w:after="0"/>
        <w:rPr>
          <w:rFonts w:eastAsia="Aptos" w:cs="Aptos"/>
          <w:sz w:val="22"/>
          <w:szCs w:val="22"/>
          <w:lang w:val="en-ZA"/>
          <w:rPrChange w:author="Samuel Pather" w:date="2025-05-09T06:11:00Z" w16du:dateUtc="2025-05-08T20:11:00Z" w:id="709">
            <w:rPr>
              <w:rFonts w:ascii="Aptos" w:hAnsi="Aptos" w:eastAsia="Aptos" w:cs="Aptos"/>
            </w:rPr>
          </w:rPrChange>
        </w:rPr>
      </w:pPr>
      <w:r w:rsidRPr="00B771DD">
        <w:rPr>
          <w:rFonts w:eastAsia="Aptos" w:cs="Aptos"/>
          <w:sz w:val="22"/>
          <w:szCs w:val="22"/>
          <w:lang w:val="en-ZA"/>
          <w:rPrChange w:author="Samuel Pather" w:date="2025-05-09T06:11:00Z" w16du:dateUtc="2025-05-08T20:11:00Z" w:id="710">
            <w:rPr>
              <w:rFonts w:ascii="Aptos" w:hAnsi="Aptos" w:eastAsia="Aptos" w:cs="Aptos"/>
            </w:rPr>
          </w:rPrChange>
        </w:rPr>
        <w:t>Existing pharmacy systems can integrate via API, or pharmacies will use the Scrypt-O Portal.</w:t>
      </w:r>
    </w:p>
    <w:p w:rsidRPr="00B771DD" w:rsidR="00AA265B" w:rsidP="17AB8D4A" w:rsidRDefault="672CD6C0" w14:paraId="1F6270D3" w14:textId="4C0B569F">
      <w:pPr>
        <w:pStyle w:val="ListParagraph"/>
        <w:numPr>
          <w:ilvl w:val="0"/>
          <w:numId w:val="2"/>
        </w:numPr>
        <w:spacing w:after="0"/>
        <w:rPr>
          <w:rFonts w:eastAsia="Aptos" w:cs="Aptos"/>
          <w:sz w:val="22"/>
          <w:szCs w:val="22"/>
          <w:lang w:val="en-ZA"/>
          <w:rPrChange w:author="Samuel Pather" w:date="2025-05-09T06:11:00Z" w16du:dateUtc="2025-05-08T20:11:00Z" w:id="711">
            <w:rPr>
              <w:rFonts w:ascii="Aptos" w:hAnsi="Aptos" w:eastAsia="Aptos" w:cs="Aptos"/>
            </w:rPr>
          </w:rPrChange>
        </w:rPr>
      </w:pPr>
      <w:r w:rsidRPr="00B771DD">
        <w:rPr>
          <w:rFonts w:eastAsia="Aptos" w:cs="Aptos"/>
          <w:sz w:val="22"/>
          <w:szCs w:val="22"/>
          <w:lang w:val="en-ZA"/>
          <w:rPrChange w:author="Samuel Pather" w:date="2025-05-09T06:11:00Z" w16du:dateUtc="2025-05-08T20:11:00Z" w:id="712">
            <w:rPr>
              <w:rFonts w:ascii="Aptos" w:hAnsi="Aptos" w:eastAsia="Aptos" w:cs="Aptos"/>
            </w:rPr>
          </w:rPrChange>
        </w:rPr>
        <w:t>Chain pharmacies will provide pre-vetted lists of personnel.</w:t>
      </w:r>
    </w:p>
    <w:p w:rsidRPr="00B771DD" w:rsidR="00AA265B" w:rsidP="17AB8D4A" w:rsidRDefault="672CD6C0" w14:paraId="62E08B15" w14:textId="0AD9F104">
      <w:pPr>
        <w:pStyle w:val="ListParagraph"/>
        <w:numPr>
          <w:ilvl w:val="0"/>
          <w:numId w:val="2"/>
        </w:numPr>
        <w:spacing w:after="0"/>
        <w:rPr>
          <w:rFonts w:eastAsia="Aptos" w:cs="Aptos"/>
          <w:sz w:val="22"/>
          <w:szCs w:val="22"/>
          <w:lang w:val="en-ZA"/>
          <w:rPrChange w:author="Samuel Pather" w:date="2025-05-09T06:11:00Z" w16du:dateUtc="2025-05-08T20:11:00Z" w:id="713">
            <w:rPr>
              <w:rFonts w:ascii="Aptos" w:hAnsi="Aptos" w:eastAsia="Aptos" w:cs="Aptos"/>
            </w:rPr>
          </w:rPrChange>
        </w:rPr>
      </w:pPr>
      <w:r w:rsidRPr="00B771DD">
        <w:rPr>
          <w:rFonts w:eastAsia="Aptos" w:cs="Aptos"/>
          <w:sz w:val="22"/>
          <w:szCs w:val="22"/>
          <w:lang w:val="en-ZA"/>
          <w:rPrChange w:author="Samuel Pather" w:date="2025-05-09T06:11:00Z" w16du:dateUtc="2025-05-08T20:11:00Z" w:id="714">
            <w:rPr>
              <w:rFonts w:ascii="Aptos" w:hAnsi="Aptos" w:eastAsia="Aptos" w:cs="Aptos"/>
            </w:rPr>
          </w:rPrChange>
        </w:rPr>
        <w:t xml:space="preserve">Support and help </w:t>
      </w:r>
      <w:del w:author="Samuel Pather" w:date="2025-05-12T11:48:00Z" w16du:dateUtc="2025-05-12T01:48:00Z" w:id="715">
        <w:r w:rsidRPr="00B771DD" w:rsidDel="009A55BF">
          <w:rPr>
            <w:rFonts w:eastAsia="Aptos" w:cs="Aptos"/>
            <w:sz w:val="22"/>
            <w:szCs w:val="22"/>
            <w:lang w:val="en-ZA"/>
            <w:rPrChange w:author="Samuel Pather" w:date="2025-05-09T06:11:00Z" w16du:dateUtc="2025-05-08T20:11:00Z" w:id="716">
              <w:rPr>
                <w:rFonts w:ascii="Aptos" w:hAnsi="Aptos" w:eastAsia="Aptos" w:cs="Aptos"/>
              </w:rPr>
            </w:rPrChange>
          </w:rPr>
          <w:delText>center</w:delText>
        </w:r>
      </w:del>
      <w:ins w:author="Samuel Pather" w:date="2025-05-12T11:48:00Z" w16du:dateUtc="2025-05-12T01:48:00Z" w:id="717">
        <w:r w:rsidRPr="009A55BF" w:rsidR="009A55BF">
          <w:rPr>
            <w:rFonts w:eastAsia="Aptos" w:cs="Aptos"/>
            <w:sz w:val="22"/>
            <w:szCs w:val="22"/>
            <w:lang w:val="en-ZA"/>
          </w:rPr>
          <w:t>centre</w:t>
        </w:r>
      </w:ins>
      <w:r w:rsidRPr="00B771DD">
        <w:rPr>
          <w:rFonts w:eastAsia="Aptos" w:cs="Aptos"/>
          <w:sz w:val="22"/>
          <w:szCs w:val="22"/>
          <w:lang w:val="en-ZA"/>
          <w:rPrChange w:author="Samuel Pather" w:date="2025-05-09T06:11:00Z" w16du:dateUtc="2025-05-08T20:11:00Z" w:id="718">
            <w:rPr>
              <w:rFonts w:ascii="Aptos" w:hAnsi="Aptos" w:eastAsia="Aptos" w:cs="Aptos"/>
            </w:rPr>
          </w:rPrChange>
        </w:rPr>
        <w:t xml:space="preserve"> functions will leverage AI agents and/or existing third-party services.</w:t>
      </w:r>
    </w:p>
    <w:p w:rsidRPr="00B771DD" w:rsidR="00AA265B" w:rsidP="17AB8D4A" w:rsidRDefault="672CD6C0" w14:paraId="617DDD7D" w14:textId="1C5D0087">
      <w:pPr>
        <w:pStyle w:val="ListParagraph"/>
        <w:numPr>
          <w:ilvl w:val="0"/>
          <w:numId w:val="2"/>
        </w:numPr>
        <w:spacing w:after="0"/>
        <w:rPr>
          <w:rFonts w:eastAsia="Aptos" w:cs="Aptos"/>
          <w:sz w:val="22"/>
          <w:szCs w:val="22"/>
          <w:lang w:val="en-ZA"/>
          <w:rPrChange w:author="Samuel Pather" w:date="2025-05-09T06:11:00Z" w16du:dateUtc="2025-05-08T20:11:00Z" w:id="719">
            <w:rPr>
              <w:rFonts w:ascii="Aptos" w:hAnsi="Aptos" w:eastAsia="Aptos" w:cs="Aptos"/>
            </w:rPr>
          </w:rPrChange>
        </w:rPr>
      </w:pPr>
      <w:r w:rsidRPr="00B771DD">
        <w:rPr>
          <w:rFonts w:eastAsia="Aptos" w:cs="Aptos"/>
          <w:sz w:val="22"/>
          <w:szCs w:val="22"/>
          <w:lang w:val="en-ZA"/>
          <w:rPrChange w:author="Samuel Pather" w:date="2025-05-09T06:11:00Z" w16du:dateUtc="2025-05-08T20:11:00Z" w:id="720">
            <w:rPr>
              <w:rFonts w:ascii="Aptos" w:hAnsi="Aptos" w:eastAsia="Aptos" w:cs="Aptos"/>
            </w:rPr>
          </w:rPrChange>
        </w:rPr>
        <w:t>The platform will leverage cloud infrastructure, potentially AWS, for scalability and security.</w:t>
      </w:r>
    </w:p>
    <w:p w:rsidRPr="00B771DD" w:rsidR="00AA265B" w:rsidP="17AB8D4A" w:rsidRDefault="672CD6C0" w14:paraId="17C9CA29" w14:textId="1824A0A3">
      <w:pPr>
        <w:pStyle w:val="ListParagraph"/>
        <w:numPr>
          <w:ilvl w:val="0"/>
          <w:numId w:val="2"/>
        </w:numPr>
        <w:spacing w:after="0"/>
        <w:rPr>
          <w:rFonts w:eastAsia="Aptos" w:cs="Aptos"/>
          <w:sz w:val="22"/>
          <w:szCs w:val="22"/>
          <w:lang w:val="en-ZA"/>
          <w:rPrChange w:author="Samuel Pather" w:date="2025-05-09T06:11:00Z" w16du:dateUtc="2025-05-08T20:11:00Z" w:id="721">
            <w:rPr>
              <w:rFonts w:ascii="Aptos" w:hAnsi="Aptos" w:eastAsia="Aptos" w:cs="Aptos"/>
            </w:rPr>
          </w:rPrChange>
        </w:rPr>
      </w:pPr>
      <w:r w:rsidRPr="00B771DD">
        <w:rPr>
          <w:rFonts w:eastAsia="Aptos" w:cs="Aptos"/>
          <w:sz w:val="22"/>
          <w:szCs w:val="22"/>
          <w:lang w:val="en-ZA"/>
          <w:rPrChange w:author="Samuel Pather" w:date="2025-05-09T06:11:00Z" w16du:dateUtc="2025-05-08T20:11:00Z" w:id="722">
            <w:rPr>
              <w:rFonts w:ascii="Aptos" w:hAnsi="Aptos" w:eastAsia="Aptos" w:cs="Aptos"/>
            </w:rPr>
          </w:rPrChange>
        </w:rPr>
        <w:t>Rules and parameters for medication reminders (e.g., twice daily = 12 hours apart) are defined.</w:t>
      </w:r>
    </w:p>
    <w:p w:rsidRPr="00B771DD" w:rsidR="00AA265B" w:rsidP="17AB8D4A" w:rsidRDefault="672CD6C0" w14:paraId="69F752D9" w14:textId="793BFC0A">
      <w:pPr>
        <w:pStyle w:val="ListParagraph"/>
        <w:numPr>
          <w:ilvl w:val="0"/>
          <w:numId w:val="2"/>
        </w:numPr>
        <w:spacing w:after="0"/>
        <w:rPr>
          <w:rFonts w:eastAsia="Aptos" w:cs="Aptos"/>
          <w:sz w:val="22"/>
          <w:szCs w:val="22"/>
          <w:lang w:val="en-ZA"/>
          <w:rPrChange w:author="Samuel Pather" w:date="2025-05-09T06:11:00Z" w16du:dateUtc="2025-05-08T20:11:00Z" w:id="723">
            <w:rPr>
              <w:rFonts w:ascii="Aptos" w:hAnsi="Aptos" w:eastAsia="Aptos" w:cs="Aptos"/>
            </w:rPr>
          </w:rPrChange>
        </w:rPr>
      </w:pPr>
      <w:r w:rsidRPr="00B771DD">
        <w:rPr>
          <w:rFonts w:eastAsia="Aptos" w:cs="Aptos"/>
          <w:sz w:val="22"/>
          <w:szCs w:val="22"/>
          <w:lang w:val="en-ZA"/>
          <w:rPrChange w:author="Samuel Pather" w:date="2025-05-09T06:11:00Z" w16du:dateUtc="2025-05-08T20:11:00Z" w:id="724">
            <w:rPr>
              <w:rFonts w:ascii="Aptos" w:hAnsi="Aptos" w:eastAsia="Aptos" w:cs="Aptos"/>
            </w:rPr>
          </w:rPrChange>
        </w:rPr>
        <w:t>Rules for voucher creation and activation dates are defined.</w:t>
      </w:r>
    </w:p>
    <w:p w:rsidRPr="00B771DD" w:rsidR="00AA265B" w:rsidP="17AB8D4A" w:rsidRDefault="672CD6C0" w14:paraId="6D667189" w14:textId="68ABCE89">
      <w:pPr>
        <w:spacing w:before="240" w:after="240"/>
        <w:rPr>
          <w:sz w:val="22"/>
          <w:szCs w:val="22"/>
          <w:lang w:val="en-ZA"/>
          <w:rPrChange w:author="Samuel Pather" w:date="2025-05-09T06:11:00Z" w16du:dateUtc="2025-05-08T20:11:00Z" w:id="725">
            <w:rPr/>
          </w:rPrChange>
        </w:rPr>
      </w:pPr>
      <w:r w:rsidRPr="00B771DD">
        <w:rPr>
          <w:rFonts w:eastAsia="Aptos" w:cs="Aptos"/>
          <w:b/>
          <w:bCs/>
          <w:sz w:val="22"/>
          <w:szCs w:val="22"/>
          <w:lang w:val="en-ZA"/>
          <w:rPrChange w:author="Samuel Pather" w:date="2025-05-09T06:11:00Z" w16du:dateUtc="2025-05-08T20:11:00Z" w:id="726">
            <w:rPr>
              <w:rFonts w:ascii="Aptos" w:hAnsi="Aptos" w:eastAsia="Aptos" w:cs="Aptos"/>
              <w:b/>
              <w:bCs/>
            </w:rPr>
          </w:rPrChange>
        </w:rPr>
        <w:t>10. Success Metrics</w:t>
      </w:r>
    </w:p>
    <w:p w:rsidRPr="00B771DD" w:rsidR="00AA265B" w:rsidP="17AB8D4A" w:rsidRDefault="672CD6C0" w14:paraId="7BC0A875" w14:textId="2777BE19">
      <w:pPr>
        <w:spacing w:before="240" w:after="240"/>
        <w:rPr>
          <w:sz w:val="22"/>
          <w:szCs w:val="22"/>
          <w:lang w:val="en-ZA"/>
          <w:rPrChange w:author="Samuel Pather" w:date="2025-05-09T06:11:00Z" w16du:dateUtc="2025-05-08T20:11:00Z" w:id="727">
            <w:rPr/>
          </w:rPrChange>
        </w:rPr>
      </w:pPr>
      <w:r w:rsidRPr="00B771DD">
        <w:rPr>
          <w:rFonts w:eastAsia="Aptos" w:cs="Aptos"/>
          <w:sz w:val="22"/>
          <w:szCs w:val="22"/>
          <w:lang w:val="en-ZA"/>
          <w:rPrChange w:author="Samuel Pather" w:date="2025-05-09T06:11:00Z" w16du:dateUtc="2025-05-08T20:11:00Z" w:id="728">
            <w:rPr>
              <w:rFonts w:ascii="Aptos" w:hAnsi="Aptos" w:eastAsia="Aptos" w:cs="Aptos"/>
            </w:rPr>
          </w:rPrChange>
        </w:rPr>
        <w:t>Success will be measured using a combination of B2B and B2C metrics:</w:t>
      </w:r>
    </w:p>
    <w:p w:rsidRPr="00B771DD" w:rsidR="00AA265B" w:rsidP="17AB8D4A" w:rsidRDefault="672CD6C0" w14:paraId="3B326155" w14:textId="7E3E303F">
      <w:pPr>
        <w:pStyle w:val="ListParagraph"/>
        <w:numPr>
          <w:ilvl w:val="0"/>
          <w:numId w:val="1"/>
        </w:numPr>
        <w:spacing w:after="0"/>
        <w:rPr>
          <w:rFonts w:eastAsia="Aptos" w:cs="Aptos"/>
          <w:sz w:val="22"/>
          <w:szCs w:val="22"/>
          <w:lang w:val="en-ZA"/>
          <w:rPrChange w:author="Samuel Pather" w:date="2025-05-09T06:11:00Z" w16du:dateUtc="2025-05-08T20:11:00Z" w:id="729">
            <w:rPr>
              <w:rFonts w:ascii="Aptos" w:hAnsi="Aptos" w:eastAsia="Aptos" w:cs="Aptos"/>
            </w:rPr>
          </w:rPrChange>
        </w:rPr>
      </w:pPr>
      <w:r w:rsidRPr="00B771DD">
        <w:rPr>
          <w:rFonts w:eastAsia="Aptos" w:cs="Aptos"/>
          <w:b/>
          <w:bCs/>
          <w:sz w:val="22"/>
          <w:szCs w:val="22"/>
          <w:lang w:val="en-ZA"/>
          <w:rPrChange w:author="Samuel Pather" w:date="2025-05-09T06:11:00Z" w16du:dateUtc="2025-05-08T20:11:00Z" w:id="730">
            <w:rPr>
              <w:rFonts w:ascii="Aptos" w:hAnsi="Aptos" w:eastAsia="Aptos" w:cs="Aptos"/>
              <w:b/>
              <w:bCs/>
            </w:rPr>
          </w:rPrChange>
        </w:rPr>
        <w:t>B2B Metrics:</w:t>
      </w:r>
      <w:r w:rsidRPr="00B771DD">
        <w:rPr>
          <w:rFonts w:eastAsia="Aptos" w:cs="Aptos"/>
          <w:sz w:val="22"/>
          <w:szCs w:val="22"/>
          <w:lang w:val="en-ZA"/>
          <w:rPrChange w:author="Samuel Pather" w:date="2025-05-09T06:11:00Z" w16du:dateUtc="2025-05-08T20:11:00Z" w:id="731">
            <w:rPr>
              <w:rFonts w:ascii="Aptos" w:hAnsi="Aptos" w:eastAsia="Aptos" w:cs="Aptos"/>
            </w:rPr>
          </w:rPrChange>
        </w:rPr>
        <w:t xml:space="preserve"> Cost Per Lead, Sales Cycle length, Conversion Rate, Customer Lifetime Value (LTV). Partnership acquisitions and onboarding rate. Revenue uplift and efficiency gains for partner pharmacies. Medication adherence improvement data from the platform. Reduction in fraud reports.</w:t>
      </w:r>
    </w:p>
    <w:p w:rsidRPr="00B771DD" w:rsidR="00AA265B" w:rsidP="17AB8D4A" w:rsidRDefault="672CD6C0" w14:paraId="6075B071" w14:textId="27F5C1A9">
      <w:pPr>
        <w:pStyle w:val="ListParagraph"/>
        <w:numPr>
          <w:ilvl w:val="0"/>
          <w:numId w:val="1"/>
        </w:numPr>
        <w:spacing w:after="0"/>
        <w:rPr>
          <w:rFonts w:eastAsia="Aptos" w:cs="Aptos"/>
          <w:sz w:val="22"/>
          <w:szCs w:val="22"/>
          <w:lang w:val="en-ZA"/>
          <w:rPrChange w:author="Samuel Pather" w:date="2025-05-09T06:11:00Z" w16du:dateUtc="2025-05-08T20:11:00Z" w:id="732">
            <w:rPr>
              <w:rFonts w:ascii="Aptos" w:hAnsi="Aptos" w:eastAsia="Aptos" w:cs="Aptos"/>
            </w:rPr>
          </w:rPrChange>
        </w:rPr>
      </w:pPr>
      <w:r w:rsidRPr="00B771DD">
        <w:rPr>
          <w:rFonts w:eastAsia="Aptos" w:cs="Aptos"/>
          <w:b/>
          <w:bCs/>
          <w:sz w:val="22"/>
          <w:szCs w:val="22"/>
          <w:lang w:val="en-ZA"/>
          <w:rPrChange w:author="Samuel Pather" w:date="2025-05-09T06:11:00Z" w16du:dateUtc="2025-05-08T20:11:00Z" w:id="733">
            <w:rPr>
              <w:rFonts w:ascii="Aptos" w:hAnsi="Aptos" w:eastAsia="Aptos" w:cs="Aptos"/>
              <w:b/>
              <w:bCs/>
            </w:rPr>
          </w:rPrChange>
        </w:rPr>
        <w:t>B2C Metrics:</w:t>
      </w:r>
      <w:r w:rsidRPr="00B771DD">
        <w:rPr>
          <w:rFonts w:eastAsia="Aptos" w:cs="Aptos"/>
          <w:sz w:val="22"/>
          <w:szCs w:val="22"/>
          <w:lang w:val="en-ZA"/>
          <w:rPrChange w:author="Samuel Pather" w:date="2025-05-09T06:11:00Z" w16du:dateUtc="2025-05-08T20:11:00Z" w:id="734">
            <w:rPr>
              <w:rFonts w:ascii="Aptos" w:hAnsi="Aptos" w:eastAsia="Aptos" w:cs="Aptos"/>
            </w:rPr>
          </w:rPrChange>
        </w:rPr>
        <w:t xml:space="preserve"> Customer Acquisition Cost (CAC), Activation Rate, Monthly Retention Rate, Customer LTV. App downloads and user adoption. Website visitor growth. Patient satisfaction with the service. Reduction in queues and time saved for patients.</w:t>
      </w:r>
    </w:p>
    <w:p w:rsidRPr="00B771DD" w:rsidR="00AA265B" w:rsidP="17AB8D4A" w:rsidRDefault="672CD6C0" w14:paraId="7D9C99A4" w14:textId="1D4D306E">
      <w:pPr>
        <w:pStyle w:val="ListParagraph"/>
        <w:numPr>
          <w:ilvl w:val="0"/>
          <w:numId w:val="1"/>
        </w:numPr>
        <w:spacing w:after="0"/>
        <w:rPr>
          <w:rFonts w:eastAsia="Aptos" w:cs="Aptos"/>
          <w:sz w:val="22"/>
          <w:szCs w:val="22"/>
          <w:lang w:val="en-ZA"/>
          <w:rPrChange w:author="Samuel Pather" w:date="2025-05-09T06:11:00Z" w16du:dateUtc="2025-05-08T20:11:00Z" w:id="735">
            <w:rPr>
              <w:rFonts w:ascii="Aptos" w:hAnsi="Aptos" w:eastAsia="Aptos" w:cs="Aptos"/>
            </w:rPr>
          </w:rPrChange>
        </w:rPr>
      </w:pPr>
      <w:r w:rsidRPr="00B771DD">
        <w:rPr>
          <w:rFonts w:eastAsia="Aptos" w:cs="Aptos"/>
          <w:b/>
          <w:bCs/>
          <w:sz w:val="22"/>
          <w:szCs w:val="22"/>
          <w:lang w:val="en-ZA"/>
          <w:rPrChange w:author="Samuel Pather" w:date="2025-05-09T06:11:00Z" w16du:dateUtc="2025-05-08T20:11:00Z" w:id="736">
            <w:rPr>
              <w:rFonts w:ascii="Aptos" w:hAnsi="Aptos" w:eastAsia="Aptos" w:cs="Aptos"/>
              <w:b/>
              <w:bCs/>
            </w:rPr>
          </w:rPrChange>
        </w:rPr>
        <w:t>Overall Platform Metrics:</w:t>
      </w:r>
      <w:r w:rsidRPr="00B771DD">
        <w:rPr>
          <w:rFonts w:eastAsia="Aptos" w:cs="Aptos"/>
          <w:sz w:val="22"/>
          <w:szCs w:val="22"/>
          <w:lang w:val="en-ZA"/>
          <w:rPrChange w:author="Samuel Pather" w:date="2025-05-09T06:11:00Z" w16du:dateUtc="2025-05-08T20:11:00Z" w:id="737">
            <w:rPr>
              <w:rFonts w:ascii="Aptos" w:hAnsi="Aptos" w:eastAsia="Aptos" w:cs="Aptos"/>
            </w:rPr>
          </w:rPrChange>
        </w:rPr>
        <w:t xml:space="preserve"> Prescription volume processed, number of pharmacies on the platform, successful order </w:t>
      </w:r>
      <w:del w:author="Samuel Pather" w:date="2025-05-08T14:25:00Z" w16du:dateUtc="2025-05-08T04:25:00Z" w:id="738">
        <w:r w:rsidRPr="00B771DD" w:rsidDel="00DB053E">
          <w:rPr>
            <w:rFonts w:eastAsia="Aptos" w:cs="Aptos"/>
            <w:sz w:val="22"/>
            <w:szCs w:val="22"/>
            <w:lang w:val="en-ZA"/>
            <w:rPrChange w:author="Samuel Pather" w:date="2025-05-09T06:11:00Z" w16du:dateUtc="2025-05-08T20:11:00Z" w:id="739">
              <w:rPr>
                <w:rFonts w:ascii="Aptos" w:hAnsi="Aptos" w:eastAsia="Aptos" w:cs="Aptos"/>
              </w:rPr>
            </w:rPrChange>
          </w:rPr>
          <w:delText>fulfillment</w:delText>
        </w:r>
      </w:del>
      <w:ins w:author="Samuel Pather" w:date="2025-05-08T14:25:00Z" w16du:dateUtc="2025-05-08T04:25:00Z" w:id="740">
        <w:r w:rsidRPr="00B771DD" w:rsidR="00DB053E">
          <w:rPr>
            <w:rFonts w:eastAsia="Aptos" w:cs="Aptos"/>
            <w:sz w:val="22"/>
            <w:szCs w:val="22"/>
            <w:lang w:val="en-ZA"/>
            <w:rPrChange w:author="Samuel Pather" w:date="2025-05-09T06:11:00Z" w16du:dateUtc="2025-05-08T20:11:00Z" w:id="741">
              <w:rPr>
                <w:rFonts w:ascii="Aptos" w:hAnsi="Aptos" w:eastAsia="Aptos" w:cs="Aptos"/>
                <w:lang w:val="en-ZA"/>
              </w:rPr>
            </w:rPrChange>
          </w:rPr>
          <w:t>fulfilment</w:t>
        </w:r>
      </w:ins>
      <w:r w:rsidRPr="00B771DD">
        <w:rPr>
          <w:rFonts w:eastAsia="Aptos" w:cs="Aptos"/>
          <w:sz w:val="22"/>
          <w:szCs w:val="22"/>
          <w:lang w:val="en-ZA"/>
          <w:rPrChange w:author="Samuel Pather" w:date="2025-05-09T06:11:00Z" w16du:dateUtc="2025-05-08T20:11:00Z" w:id="742">
            <w:rPr>
              <w:rFonts w:ascii="Aptos" w:hAnsi="Aptos" w:eastAsia="Aptos" w:cs="Aptos"/>
            </w:rPr>
          </w:rPrChange>
        </w:rPr>
        <w:t xml:space="preserve"> rate. Regulatory compliance achievement.</w:t>
      </w:r>
    </w:p>
    <w:p w:rsidRPr="00B771DD" w:rsidR="00AA265B" w:rsidP="17AB8D4A" w:rsidRDefault="672CD6C0" w14:paraId="7CBCA350" w14:textId="535DD0AC">
      <w:pPr>
        <w:spacing w:before="240" w:after="240"/>
        <w:rPr>
          <w:sz w:val="22"/>
          <w:szCs w:val="22"/>
          <w:lang w:val="en-ZA"/>
          <w:rPrChange w:author="Samuel Pather" w:date="2025-05-09T06:11:00Z" w16du:dateUtc="2025-05-08T20:11:00Z" w:id="743">
            <w:rPr/>
          </w:rPrChange>
        </w:rPr>
      </w:pPr>
      <w:r w:rsidRPr="00B771DD">
        <w:rPr>
          <w:rFonts w:eastAsia="Aptos" w:cs="Aptos"/>
          <w:sz w:val="22"/>
          <w:szCs w:val="22"/>
          <w:lang w:val="en-ZA"/>
          <w:rPrChange w:author="Samuel Pather" w:date="2025-05-09T06:11:00Z" w16du:dateUtc="2025-05-08T20:11:00Z" w:id="744">
            <w:rPr>
              <w:rFonts w:ascii="Aptos" w:hAnsi="Aptos" w:eastAsia="Aptos" w:cs="Aptos"/>
            </w:rPr>
          </w:rPrChange>
        </w:rPr>
        <w:t>This comprehensive outline provides a foundation for the Scrypt-O app's development, detailing the necessary features, requirements, and considerations based on the provided source materials.</w:t>
      </w:r>
    </w:p>
    <w:p w:rsidRPr="00B771DD" w:rsidR="00AA265B" w:rsidRDefault="00AA265B" w14:paraId="2C078E63" w14:textId="5CA4C59B">
      <w:pPr>
        <w:rPr>
          <w:sz w:val="22"/>
          <w:szCs w:val="22"/>
          <w:lang w:val="en-ZA"/>
          <w:rPrChange w:author="Samuel Pather" w:date="2025-05-09T06:11:00Z" w16du:dateUtc="2025-05-08T20:11:00Z" w:id="745">
            <w:rPr/>
          </w:rPrChange>
        </w:rPr>
      </w:pPr>
    </w:p>
    <w:sectPr w:rsidRPr="00B771DD" w:rsidR="00AA265B">
      <w:footerReference w:type="default" r:id="rId7"/>
      <w:pgSz w:w="12240" w:h="15840" w:orient="portrait"/>
      <w:pgMar w:top="1440" w:right="1080" w:bottom="1440" w:left="108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Mu" w:author="Mukul" w:date="2025-05-15T13:33:05" w:id="1809513144">
    <w:p xmlns:w14="http://schemas.microsoft.com/office/word/2010/wordml" xmlns:w="http://schemas.openxmlformats.org/wordprocessingml/2006/main" w:rsidR="72BBB227" w:rsidRDefault="7B63FD64" w14:paraId="1A35E29C" w14:textId="2D7FA849">
      <w:pPr>
        <w:pStyle w:val="CommentText"/>
      </w:pPr>
      <w:r>
        <w:rPr>
          <w:rStyle w:val="CommentReference"/>
        </w:rPr>
        <w:annotationRef/>
      </w:r>
      <w:r w:rsidRPr="04C6E270" w:rsidR="53477F4F">
        <w:t>I think we should start adding more 'meat' to an ecosystem platform (at least from a messaging and marketing POV) now that we have conceptually defined a:</w:t>
      </w:r>
    </w:p>
    <w:p xmlns:w14="http://schemas.microsoft.com/office/word/2010/wordml" xmlns:w="http://schemas.openxmlformats.org/wordprocessingml/2006/main" w:rsidR="64DDCD2E" w:rsidRDefault="5063AD23" w14:paraId="23FE31D2" w14:textId="52231CCD">
      <w:pPr>
        <w:pStyle w:val="CommentText"/>
      </w:pPr>
      <w:r w:rsidRPr="29333FEE" w:rsidR="623BD9CD">
        <w:t>1.patient app</w:t>
      </w:r>
    </w:p>
    <w:p xmlns:w14="http://schemas.microsoft.com/office/word/2010/wordml" xmlns:w="http://schemas.openxmlformats.org/wordprocessingml/2006/main" w:rsidR="2536D504" w:rsidRDefault="2EA12EBF" w14:paraId="099C300C" w14:textId="0C277510">
      <w:pPr>
        <w:pStyle w:val="CommentText"/>
      </w:pPr>
      <w:r w:rsidRPr="74FEE584" w:rsidR="78B6B1BC">
        <w:t>2. pharmacist app</w:t>
      </w:r>
    </w:p>
    <w:p xmlns:w14="http://schemas.microsoft.com/office/word/2010/wordml" xmlns:w="http://schemas.openxmlformats.org/wordprocessingml/2006/main" w:rsidR="0C7F4C10" w:rsidRDefault="7C7C5C33" w14:paraId="77A973D9" w14:textId="5BE55758">
      <w:pPr>
        <w:pStyle w:val="CommentText"/>
      </w:pPr>
      <w:r w:rsidRPr="04B8895C" w:rsidR="12772247">
        <w:t>3. doctor app,</w:t>
      </w:r>
    </w:p>
    <w:p xmlns:w14="http://schemas.microsoft.com/office/word/2010/wordml" xmlns:w="http://schemas.openxmlformats.org/wordprocessingml/2006/main" w:rsidR="3F6FB9A9" w:rsidRDefault="0A29CDB8" w14:paraId="5FA0B5C3" w14:textId="04735263">
      <w:pPr>
        <w:pStyle w:val="CommentText"/>
      </w:pPr>
      <w:r w:rsidRPr="3085A3CE" w:rsidR="6116B015">
        <w:t xml:space="preserve">and think about extending the concept to further include additional modules that are either reskinned for different markets or new functionality for say partner , advertisers, agencies (marketing agencies that place ads for clients) </w:t>
      </w:r>
    </w:p>
  </w:comment>
  <w:comment xmlns:w="http://schemas.openxmlformats.org/wordprocessingml/2006/main" w:initials="Mu" w:author="Mukul" w:date="2025-05-15T13:35:04" w:id="1949392239">
    <w:p xmlns:w14="http://schemas.microsoft.com/office/word/2010/wordml" xmlns:w="http://schemas.openxmlformats.org/wordprocessingml/2006/main" w:rsidR="42071733" w:rsidRDefault="237F33FA" w14:paraId="0D1876A4" w14:textId="7E1F0E3E">
      <w:pPr>
        <w:pStyle w:val="CommentText"/>
      </w:pPr>
      <w:r>
        <w:rPr>
          <w:rStyle w:val="CommentReference"/>
        </w:rPr>
        <w:annotationRef/>
      </w:r>
      <w:r w:rsidRPr="268C7406" w:rsidR="78FC15A6">
        <w:t>to add to the overall roadmap vision</w:t>
      </w:r>
    </w:p>
  </w:comment>
</w:comments>
</file>

<file path=word/commentsExtended.xml><?xml version="1.0" encoding="utf-8"?>
<w15:commentsEx xmlns:mc="http://schemas.openxmlformats.org/markup-compatibility/2006" xmlns:w15="http://schemas.microsoft.com/office/word/2012/wordml" mc:Ignorable="w15">
  <w15:commentEx w15:done="0" w15:paraId="5FA0B5C3"/>
  <w15:commentEx w15:done="0" w15:paraId="0D1876A4" w15:paraIdParent="5FA0B5C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513229A" w16cex:dateUtc="2025-05-15T12:33:05.127Z"/>
  <w16cex:commentExtensible w16cex:durableId="288EACDA" w16cex:dateUtc="2025-05-15T12:35:04.653Z"/>
</w16cex:commentsExtensible>
</file>

<file path=word/commentsIds.xml><?xml version="1.0" encoding="utf-8"?>
<w16cid:commentsIds xmlns:mc="http://schemas.openxmlformats.org/markup-compatibility/2006" xmlns:w16cid="http://schemas.microsoft.com/office/word/2016/wordml/cid" mc:Ignorable="w16cid">
  <w16cid:commentId w16cid:paraId="5FA0B5C3" w16cid:durableId="5513229A"/>
  <w16cid:commentId w16cid:paraId="0D1876A4" w16cid:durableId="288EAC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90C3D" w:rsidP="00984667" w:rsidRDefault="00F90C3D" w14:paraId="5273F59B" w14:textId="77777777">
      <w:pPr>
        <w:spacing w:after="0" w:line="240" w:lineRule="auto"/>
      </w:pPr>
      <w:r>
        <w:separator/>
      </w:r>
    </w:p>
  </w:endnote>
  <w:endnote w:type="continuationSeparator" w:id="0">
    <w:p w:rsidR="00F90C3D" w:rsidP="00984667" w:rsidRDefault="00F90C3D" w14:paraId="78036E1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ustomXmlInsRangeStart w:author="Samuel Pather" w:date="2025-05-08T14:18:00Z" w:id="13870"/>
  <w:sdt>
    <w:sdtPr>
      <w:id w:val="262886058"/>
      <w:docPartObj>
        <w:docPartGallery w:val="Page Numbers (Bottom of Page)"/>
        <w:docPartUnique/>
      </w:docPartObj>
    </w:sdtPr>
    <w:sdtContent>
      <w:customXmlInsRangeEnd w:id="13870"/>
      <w:customXmlInsRangeStart w:author="Samuel Pather" w:date="2025-05-08T14:18:00Z" w:id="17209"/>
      <w:sdt>
        <w:sdtPr>
          <w:id w:val="-1769616900"/>
          <w:docPartObj>
            <w:docPartGallery w:val="Page Numbers (Top of Page)"/>
            <w:docPartUnique/>
          </w:docPartObj>
        </w:sdtPr>
        <w:sdtContent>
          <w:customXmlInsRangeEnd w:id="17209"/>
          <w:p w:rsidR="006154A9" w:rsidRDefault="006154A9" w14:paraId="24E26E99" w14:textId="4DC645B6">
            <w:pPr>
              <w:pStyle w:val="Footer"/>
              <w:pBdr>
                <w:top w:val="single" w:color="auto" w:sz="4" w:space="1"/>
              </w:pBdr>
              <w:jc w:val="right"/>
              <w:rPr>
                <w:ins w:author="Samuel Pather" w:date="2025-05-08T14:18:00Z" w16du:dateUtc="2025-05-08T04:18:00Z" w:id="748"/>
              </w:rPr>
              <w:pPrChange w:author="Samuel Pather" w:date="2025-05-08T14:18:00Z" w16du:dateUtc="2025-05-08T04:18:00Z" w:id="749">
                <w:pPr>
                  <w:pStyle w:val="Footer"/>
                  <w:jc w:val="right"/>
                </w:pPr>
              </w:pPrChange>
            </w:pPr>
            <w:ins w:author="Samuel Pather" w:date="2025-05-08T14:18:00Z" w16du:dateUtc="2025-05-08T04:18:00Z" w:id="750">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ins>
          </w:p>
          <w:customXmlInsRangeStart w:author="Samuel Pather" w:date="2025-05-08T14:18:00Z" w:id="31180"/>
        </w:sdtContent>
      </w:sdt>
      <w:customXmlInsRangeEnd w:id="31180"/>
      <w:customXmlInsRangeStart w:author="Samuel Pather" w:date="2025-05-08T14:18:00Z" w:id="13929"/>
    </w:sdtContent>
  </w:sdt>
  <w:customXmlInsRangeEnd w:id="13929"/>
  <w:p w:rsidR="00984667" w:rsidRDefault="00984667" w14:paraId="0C81528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90C3D" w:rsidP="00984667" w:rsidRDefault="00F90C3D" w14:paraId="344BAC2D" w14:textId="77777777">
      <w:pPr>
        <w:spacing w:after="0" w:line="240" w:lineRule="auto"/>
      </w:pPr>
      <w:r>
        <w:separator/>
      </w:r>
    </w:p>
  </w:footnote>
  <w:footnote w:type="continuationSeparator" w:id="0">
    <w:p w:rsidR="00F90C3D" w:rsidP="00984667" w:rsidRDefault="00F90C3D" w14:paraId="1B7023E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12DDB"/>
    <w:multiLevelType w:val="hybridMultilevel"/>
    <w:tmpl w:val="C51C810A"/>
    <w:lvl w:ilvl="0" w:tplc="F9E21E7A">
      <w:start w:val="1"/>
      <w:numFmt w:val="bullet"/>
      <w:lvlText w:val=""/>
      <w:lvlJc w:val="left"/>
      <w:pPr>
        <w:ind w:left="720" w:hanging="360"/>
      </w:pPr>
      <w:rPr>
        <w:rFonts w:hint="default" w:ascii="Symbol" w:hAnsi="Symbol"/>
      </w:rPr>
    </w:lvl>
    <w:lvl w:ilvl="1" w:tplc="8FAAE010">
      <w:start w:val="1"/>
      <w:numFmt w:val="bullet"/>
      <w:lvlText w:val="o"/>
      <w:lvlJc w:val="left"/>
      <w:pPr>
        <w:ind w:left="1440" w:hanging="360"/>
      </w:pPr>
      <w:rPr>
        <w:rFonts w:hint="default" w:ascii="Courier New" w:hAnsi="Courier New"/>
      </w:rPr>
    </w:lvl>
    <w:lvl w:ilvl="2" w:tplc="5072B2E2">
      <w:start w:val="1"/>
      <w:numFmt w:val="bullet"/>
      <w:lvlText w:val=""/>
      <w:lvlJc w:val="left"/>
      <w:pPr>
        <w:ind w:left="2160" w:hanging="360"/>
      </w:pPr>
      <w:rPr>
        <w:rFonts w:hint="default" w:ascii="Wingdings" w:hAnsi="Wingdings"/>
      </w:rPr>
    </w:lvl>
    <w:lvl w:ilvl="3" w:tplc="27F2EC3C">
      <w:start w:val="1"/>
      <w:numFmt w:val="bullet"/>
      <w:lvlText w:val=""/>
      <w:lvlJc w:val="left"/>
      <w:pPr>
        <w:ind w:left="2880" w:hanging="360"/>
      </w:pPr>
      <w:rPr>
        <w:rFonts w:hint="default" w:ascii="Symbol" w:hAnsi="Symbol"/>
      </w:rPr>
    </w:lvl>
    <w:lvl w:ilvl="4" w:tplc="79260B18">
      <w:start w:val="1"/>
      <w:numFmt w:val="bullet"/>
      <w:lvlText w:val="o"/>
      <w:lvlJc w:val="left"/>
      <w:pPr>
        <w:ind w:left="3600" w:hanging="360"/>
      </w:pPr>
      <w:rPr>
        <w:rFonts w:hint="default" w:ascii="Courier New" w:hAnsi="Courier New"/>
      </w:rPr>
    </w:lvl>
    <w:lvl w:ilvl="5" w:tplc="DA545E4A">
      <w:start w:val="1"/>
      <w:numFmt w:val="bullet"/>
      <w:lvlText w:val=""/>
      <w:lvlJc w:val="left"/>
      <w:pPr>
        <w:ind w:left="4320" w:hanging="360"/>
      </w:pPr>
      <w:rPr>
        <w:rFonts w:hint="default" w:ascii="Wingdings" w:hAnsi="Wingdings"/>
      </w:rPr>
    </w:lvl>
    <w:lvl w:ilvl="6" w:tplc="ADD4473E">
      <w:start w:val="1"/>
      <w:numFmt w:val="bullet"/>
      <w:lvlText w:val=""/>
      <w:lvlJc w:val="left"/>
      <w:pPr>
        <w:ind w:left="5040" w:hanging="360"/>
      </w:pPr>
      <w:rPr>
        <w:rFonts w:hint="default" w:ascii="Symbol" w:hAnsi="Symbol"/>
      </w:rPr>
    </w:lvl>
    <w:lvl w:ilvl="7" w:tplc="9E303624">
      <w:start w:val="1"/>
      <w:numFmt w:val="bullet"/>
      <w:lvlText w:val="o"/>
      <w:lvlJc w:val="left"/>
      <w:pPr>
        <w:ind w:left="5760" w:hanging="360"/>
      </w:pPr>
      <w:rPr>
        <w:rFonts w:hint="default" w:ascii="Courier New" w:hAnsi="Courier New"/>
      </w:rPr>
    </w:lvl>
    <w:lvl w:ilvl="8" w:tplc="8162238A">
      <w:start w:val="1"/>
      <w:numFmt w:val="bullet"/>
      <w:lvlText w:val=""/>
      <w:lvlJc w:val="left"/>
      <w:pPr>
        <w:ind w:left="6480" w:hanging="360"/>
      </w:pPr>
      <w:rPr>
        <w:rFonts w:hint="default" w:ascii="Wingdings" w:hAnsi="Wingdings"/>
      </w:rPr>
    </w:lvl>
  </w:abstractNum>
  <w:abstractNum w:abstractNumId="1" w15:restartNumberingAfterBreak="0">
    <w:nsid w:val="225E91B2"/>
    <w:multiLevelType w:val="hybridMultilevel"/>
    <w:tmpl w:val="6350677C"/>
    <w:lvl w:ilvl="0" w:tplc="7C9A949E">
      <w:start w:val="1"/>
      <w:numFmt w:val="bullet"/>
      <w:lvlText w:val=""/>
      <w:lvlJc w:val="left"/>
      <w:pPr>
        <w:ind w:left="720" w:hanging="360"/>
      </w:pPr>
      <w:rPr>
        <w:rFonts w:hint="default" w:ascii="Symbol" w:hAnsi="Symbol"/>
      </w:rPr>
    </w:lvl>
    <w:lvl w:ilvl="1" w:tplc="152A4A96">
      <w:start w:val="1"/>
      <w:numFmt w:val="bullet"/>
      <w:lvlText w:val="o"/>
      <w:lvlJc w:val="left"/>
      <w:pPr>
        <w:ind w:left="1440" w:hanging="360"/>
      </w:pPr>
      <w:rPr>
        <w:rFonts w:hint="default" w:ascii="Courier New" w:hAnsi="Courier New"/>
      </w:rPr>
    </w:lvl>
    <w:lvl w:ilvl="2" w:tplc="D88636FE">
      <w:start w:val="1"/>
      <w:numFmt w:val="bullet"/>
      <w:lvlText w:val=""/>
      <w:lvlJc w:val="left"/>
      <w:pPr>
        <w:ind w:left="2160" w:hanging="360"/>
      </w:pPr>
      <w:rPr>
        <w:rFonts w:hint="default" w:ascii="Wingdings" w:hAnsi="Wingdings"/>
      </w:rPr>
    </w:lvl>
    <w:lvl w:ilvl="3" w:tplc="005873C0">
      <w:start w:val="1"/>
      <w:numFmt w:val="bullet"/>
      <w:lvlText w:val=""/>
      <w:lvlJc w:val="left"/>
      <w:pPr>
        <w:ind w:left="2880" w:hanging="360"/>
      </w:pPr>
      <w:rPr>
        <w:rFonts w:hint="default" w:ascii="Symbol" w:hAnsi="Symbol"/>
      </w:rPr>
    </w:lvl>
    <w:lvl w:ilvl="4" w:tplc="FBC2D6B0">
      <w:start w:val="1"/>
      <w:numFmt w:val="bullet"/>
      <w:lvlText w:val="o"/>
      <w:lvlJc w:val="left"/>
      <w:pPr>
        <w:ind w:left="3600" w:hanging="360"/>
      </w:pPr>
      <w:rPr>
        <w:rFonts w:hint="default" w:ascii="Courier New" w:hAnsi="Courier New"/>
      </w:rPr>
    </w:lvl>
    <w:lvl w:ilvl="5" w:tplc="D10C5B88">
      <w:start w:val="1"/>
      <w:numFmt w:val="bullet"/>
      <w:lvlText w:val=""/>
      <w:lvlJc w:val="left"/>
      <w:pPr>
        <w:ind w:left="4320" w:hanging="360"/>
      </w:pPr>
      <w:rPr>
        <w:rFonts w:hint="default" w:ascii="Wingdings" w:hAnsi="Wingdings"/>
      </w:rPr>
    </w:lvl>
    <w:lvl w:ilvl="6" w:tplc="CF3CDA3A">
      <w:start w:val="1"/>
      <w:numFmt w:val="bullet"/>
      <w:lvlText w:val=""/>
      <w:lvlJc w:val="left"/>
      <w:pPr>
        <w:ind w:left="5040" w:hanging="360"/>
      </w:pPr>
      <w:rPr>
        <w:rFonts w:hint="default" w:ascii="Symbol" w:hAnsi="Symbol"/>
      </w:rPr>
    </w:lvl>
    <w:lvl w:ilvl="7" w:tplc="8E88805A">
      <w:start w:val="1"/>
      <w:numFmt w:val="bullet"/>
      <w:lvlText w:val="o"/>
      <w:lvlJc w:val="left"/>
      <w:pPr>
        <w:ind w:left="5760" w:hanging="360"/>
      </w:pPr>
      <w:rPr>
        <w:rFonts w:hint="default" w:ascii="Courier New" w:hAnsi="Courier New"/>
      </w:rPr>
    </w:lvl>
    <w:lvl w:ilvl="8" w:tplc="6A3AAF1A">
      <w:start w:val="1"/>
      <w:numFmt w:val="bullet"/>
      <w:lvlText w:val=""/>
      <w:lvlJc w:val="left"/>
      <w:pPr>
        <w:ind w:left="6480" w:hanging="360"/>
      </w:pPr>
      <w:rPr>
        <w:rFonts w:hint="default" w:ascii="Wingdings" w:hAnsi="Wingdings"/>
      </w:rPr>
    </w:lvl>
  </w:abstractNum>
  <w:abstractNum w:abstractNumId="2" w15:restartNumberingAfterBreak="0">
    <w:nsid w:val="264F0E76"/>
    <w:multiLevelType w:val="hybridMultilevel"/>
    <w:tmpl w:val="021084F2"/>
    <w:lvl w:ilvl="0" w:tplc="A6CA3094">
      <w:start w:val="1"/>
      <w:numFmt w:val="bullet"/>
      <w:lvlText w:val=""/>
      <w:lvlJc w:val="left"/>
      <w:pPr>
        <w:ind w:left="720" w:hanging="360"/>
      </w:pPr>
      <w:rPr>
        <w:rFonts w:hint="default" w:ascii="Symbol" w:hAnsi="Symbol"/>
      </w:rPr>
    </w:lvl>
    <w:lvl w:ilvl="1" w:tplc="06287F32">
      <w:start w:val="1"/>
      <w:numFmt w:val="bullet"/>
      <w:lvlText w:val="o"/>
      <w:lvlJc w:val="left"/>
      <w:pPr>
        <w:ind w:left="1440" w:hanging="360"/>
      </w:pPr>
      <w:rPr>
        <w:rFonts w:hint="default" w:ascii="Courier New" w:hAnsi="Courier New"/>
      </w:rPr>
    </w:lvl>
    <w:lvl w:ilvl="2" w:tplc="2318AF7C">
      <w:start w:val="1"/>
      <w:numFmt w:val="bullet"/>
      <w:lvlText w:val=""/>
      <w:lvlJc w:val="left"/>
      <w:pPr>
        <w:ind w:left="2160" w:hanging="360"/>
      </w:pPr>
      <w:rPr>
        <w:rFonts w:hint="default" w:ascii="Wingdings" w:hAnsi="Wingdings"/>
      </w:rPr>
    </w:lvl>
    <w:lvl w:ilvl="3" w:tplc="BE6A6894">
      <w:start w:val="1"/>
      <w:numFmt w:val="bullet"/>
      <w:lvlText w:val=""/>
      <w:lvlJc w:val="left"/>
      <w:pPr>
        <w:ind w:left="2880" w:hanging="360"/>
      </w:pPr>
      <w:rPr>
        <w:rFonts w:hint="default" w:ascii="Symbol" w:hAnsi="Symbol"/>
      </w:rPr>
    </w:lvl>
    <w:lvl w:ilvl="4" w:tplc="80FCC466">
      <w:start w:val="1"/>
      <w:numFmt w:val="bullet"/>
      <w:lvlText w:val="o"/>
      <w:lvlJc w:val="left"/>
      <w:pPr>
        <w:ind w:left="3600" w:hanging="360"/>
      </w:pPr>
      <w:rPr>
        <w:rFonts w:hint="default" w:ascii="Courier New" w:hAnsi="Courier New"/>
      </w:rPr>
    </w:lvl>
    <w:lvl w:ilvl="5" w:tplc="F362A70C">
      <w:start w:val="1"/>
      <w:numFmt w:val="bullet"/>
      <w:lvlText w:val=""/>
      <w:lvlJc w:val="left"/>
      <w:pPr>
        <w:ind w:left="4320" w:hanging="360"/>
      </w:pPr>
      <w:rPr>
        <w:rFonts w:hint="default" w:ascii="Wingdings" w:hAnsi="Wingdings"/>
      </w:rPr>
    </w:lvl>
    <w:lvl w:ilvl="6" w:tplc="ECFC3032">
      <w:start w:val="1"/>
      <w:numFmt w:val="bullet"/>
      <w:lvlText w:val=""/>
      <w:lvlJc w:val="left"/>
      <w:pPr>
        <w:ind w:left="5040" w:hanging="360"/>
      </w:pPr>
      <w:rPr>
        <w:rFonts w:hint="default" w:ascii="Symbol" w:hAnsi="Symbol"/>
      </w:rPr>
    </w:lvl>
    <w:lvl w:ilvl="7" w:tplc="60BA3BEC">
      <w:start w:val="1"/>
      <w:numFmt w:val="bullet"/>
      <w:lvlText w:val="o"/>
      <w:lvlJc w:val="left"/>
      <w:pPr>
        <w:ind w:left="5760" w:hanging="360"/>
      </w:pPr>
      <w:rPr>
        <w:rFonts w:hint="default" w:ascii="Courier New" w:hAnsi="Courier New"/>
      </w:rPr>
    </w:lvl>
    <w:lvl w:ilvl="8" w:tplc="53C05DC0">
      <w:start w:val="1"/>
      <w:numFmt w:val="bullet"/>
      <w:lvlText w:val=""/>
      <w:lvlJc w:val="left"/>
      <w:pPr>
        <w:ind w:left="6480" w:hanging="360"/>
      </w:pPr>
      <w:rPr>
        <w:rFonts w:hint="default" w:ascii="Wingdings" w:hAnsi="Wingdings"/>
      </w:rPr>
    </w:lvl>
  </w:abstractNum>
  <w:abstractNum w:abstractNumId="3" w15:restartNumberingAfterBreak="0">
    <w:nsid w:val="2B223794"/>
    <w:multiLevelType w:val="hybridMultilevel"/>
    <w:tmpl w:val="652CC9F6"/>
    <w:lvl w:ilvl="0" w:tplc="9056AAB8">
      <w:start w:val="1"/>
      <w:numFmt w:val="bullet"/>
      <w:lvlText w:val=""/>
      <w:lvlJc w:val="left"/>
      <w:pPr>
        <w:ind w:left="720" w:hanging="360"/>
      </w:pPr>
      <w:rPr>
        <w:rFonts w:hint="default" w:ascii="Symbol" w:hAnsi="Symbol"/>
      </w:rPr>
    </w:lvl>
    <w:lvl w:ilvl="1" w:tplc="E6B2C0EE">
      <w:start w:val="1"/>
      <w:numFmt w:val="bullet"/>
      <w:lvlText w:val="o"/>
      <w:lvlJc w:val="left"/>
      <w:pPr>
        <w:ind w:left="1440" w:hanging="360"/>
      </w:pPr>
      <w:rPr>
        <w:rFonts w:hint="default" w:ascii="Courier New" w:hAnsi="Courier New"/>
      </w:rPr>
    </w:lvl>
    <w:lvl w:ilvl="2" w:tplc="115EC6E6">
      <w:start w:val="1"/>
      <w:numFmt w:val="bullet"/>
      <w:lvlText w:val=""/>
      <w:lvlJc w:val="left"/>
      <w:pPr>
        <w:ind w:left="2160" w:hanging="360"/>
      </w:pPr>
      <w:rPr>
        <w:rFonts w:hint="default" w:ascii="Wingdings" w:hAnsi="Wingdings"/>
      </w:rPr>
    </w:lvl>
    <w:lvl w:ilvl="3" w:tplc="1F94FB74">
      <w:start w:val="1"/>
      <w:numFmt w:val="bullet"/>
      <w:lvlText w:val=""/>
      <w:lvlJc w:val="left"/>
      <w:pPr>
        <w:ind w:left="2880" w:hanging="360"/>
      </w:pPr>
      <w:rPr>
        <w:rFonts w:hint="default" w:ascii="Symbol" w:hAnsi="Symbol"/>
      </w:rPr>
    </w:lvl>
    <w:lvl w:ilvl="4" w:tplc="5190860A">
      <w:start w:val="1"/>
      <w:numFmt w:val="bullet"/>
      <w:lvlText w:val="o"/>
      <w:lvlJc w:val="left"/>
      <w:pPr>
        <w:ind w:left="3600" w:hanging="360"/>
      </w:pPr>
      <w:rPr>
        <w:rFonts w:hint="default" w:ascii="Courier New" w:hAnsi="Courier New"/>
      </w:rPr>
    </w:lvl>
    <w:lvl w:ilvl="5" w:tplc="B7EAFFA6">
      <w:start w:val="1"/>
      <w:numFmt w:val="bullet"/>
      <w:lvlText w:val=""/>
      <w:lvlJc w:val="left"/>
      <w:pPr>
        <w:ind w:left="4320" w:hanging="360"/>
      </w:pPr>
      <w:rPr>
        <w:rFonts w:hint="default" w:ascii="Wingdings" w:hAnsi="Wingdings"/>
      </w:rPr>
    </w:lvl>
    <w:lvl w:ilvl="6" w:tplc="3FF40394">
      <w:start w:val="1"/>
      <w:numFmt w:val="bullet"/>
      <w:lvlText w:val=""/>
      <w:lvlJc w:val="left"/>
      <w:pPr>
        <w:ind w:left="5040" w:hanging="360"/>
      </w:pPr>
      <w:rPr>
        <w:rFonts w:hint="default" w:ascii="Symbol" w:hAnsi="Symbol"/>
      </w:rPr>
    </w:lvl>
    <w:lvl w:ilvl="7" w:tplc="97AE5D6E">
      <w:start w:val="1"/>
      <w:numFmt w:val="bullet"/>
      <w:lvlText w:val="o"/>
      <w:lvlJc w:val="left"/>
      <w:pPr>
        <w:ind w:left="5760" w:hanging="360"/>
      </w:pPr>
      <w:rPr>
        <w:rFonts w:hint="default" w:ascii="Courier New" w:hAnsi="Courier New"/>
      </w:rPr>
    </w:lvl>
    <w:lvl w:ilvl="8" w:tplc="A00EB1D4">
      <w:start w:val="1"/>
      <w:numFmt w:val="bullet"/>
      <w:lvlText w:val=""/>
      <w:lvlJc w:val="left"/>
      <w:pPr>
        <w:ind w:left="6480" w:hanging="360"/>
      </w:pPr>
      <w:rPr>
        <w:rFonts w:hint="default" w:ascii="Wingdings" w:hAnsi="Wingdings"/>
      </w:rPr>
    </w:lvl>
  </w:abstractNum>
  <w:abstractNum w:abstractNumId="4" w15:restartNumberingAfterBreak="0">
    <w:nsid w:val="3DD58DCC"/>
    <w:multiLevelType w:val="hybridMultilevel"/>
    <w:tmpl w:val="6FAEF23E"/>
    <w:lvl w:ilvl="0" w:tplc="B6F4651A">
      <w:start w:val="1"/>
      <w:numFmt w:val="bullet"/>
      <w:lvlText w:val=""/>
      <w:lvlJc w:val="left"/>
      <w:pPr>
        <w:ind w:left="720" w:hanging="360"/>
      </w:pPr>
      <w:rPr>
        <w:rFonts w:hint="default" w:ascii="Symbol" w:hAnsi="Symbol"/>
      </w:rPr>
    </w:lvl>
    <w:lvl w:ilvl="1" w:tplc="36280346">
      <w:start w:val="1"/>
      <w:numFmt w:val="bullet"/>
      <w:lvlText w:val="o"/>
      <w:lvlJc w:val="left"/>
      <w:pPr>
        <w:ind w:left="1440" w:hanging="360"/>
      </w:pPr>
      <w:rPr>
        <w:rFonts w:hint="default" w:ascii="Courier New" w:hAnsi="Courier New"/>
      </w:rPr>
    </w:lvl>
    <w:lvl w:ilvl="2" w:tplc="FB8A96AE">
      <w:start w:val="1"/>
      <w:numFmt w:val="bullet"/>
      <w:lvlText w:val=""/>
      <w:lvlJc w:val="left"/>
      <w:pPr>
        <w:ind w:left="2160" w:hanging="360"/>
      </w:pPr>
      <w:rPr>
        <w:rFonts w:hint="default" w:ascii="Wingdings" w:hAnsi="Wingdings"/>
      </w:rPr>
    </w:lvl>
    <w:lvl w:ilvl="3" w:tplc="2FD2E2D6">
      <w:start w:val="1"/>
      <w:numFmt w:val="bullet"/>
      <w:lvlText w:val=""/>
      <w:lvlJc w:val="left"/>
      <w:pPr>
        <w:ind w:left="2880" w:hanging="360"/>
      </w:pPr>
      <w:rPr>
        <w:rFonts w:hint="default" w:ascii="Symbol" w:hAnsi="Symbol"/>
      </w:rPr>
    </w:lvl>
    <w:lvl w:ilvl="4" w:tplc="D2B276A8">
      <w:start w:val="1"/>
      <w:numFmt w:val="bullet"/>
      <w:lvlText w:val="o"/>
      <w:lvlJc w:val="left"/>
      <w:pPr>
        <w:ind w:left="3600" w:hanging="360"/>
      </w:pPr>
      <w:rPr>
        <w:rFonts w:hint="default" w:ascii="Courier New" w:hAnsi="Courier New"/>
      </w:rPr>
    </w:lvl>
    <w:lvl w:ilvl="5" w:tplc="89E6C04E">
      <w:start w:val="1"/>
      <w:numFmt w:val="bullet"/>
      <w:lvlText w:val=""/>
      <w:lvlJc w:val="left"/>
      <w:pPr>
        <w:ind w:left="4320" w:hanging="360"/>
      </w:pPr>
      <w:rPr>
        <w:rFonts w:hint="default" w:ascii="Wingdings" w:hAnsi="Wingdings"/>
      </w:rPr>
    </w:lvl>
    <w:lvl w:ilvl="6" w:tplc="F8929688">
      <w:start w:val="1"/>
      <w:numFmt w:val="bullet"/>
      <w:lvlText w:val=""/>
      <w:lvlJc w:val="left"/>
      <w:pPr>
        <w:ind w:left="5040" w:hanging="360"/>
      </w:pPr>
      <w:rPr>
        <w:rFonts w:hint="default" w:ascii="Symbol" w:hAnsi="Symbol"/>
      </w:rPr>
    </w:lvl>
    <w:lvl w:ilvl="7" w:tplc="50D42E26">
      <w:start w:val="1"/>
      <w:numFmt w:val="bullet"/>
      <w:lvlText w:val="o"/>
      <w:lvlJc w:val="left"/>
      <w:pPr>
        <w:ind w:left="5760" w:hanging="360"/>
      </w:pPr>
      <w:rPr>
        <w:rFonts w:hint="default" w:ascii="Courier New" w:hAnsi="Courier New"/>
      </w:rPr>
    </w:lvl>
    <w:lvl w:ilvl="8" w:tplc="DE863774">
      <w:start w:val="1"/>
      <w:numFmt w:val="bullet"/>
      <w:lvlText w:val=""/>
      <w:lvlJc w:val="left"/>
      <w:pPr>
        <w:ind w:left="6480" w:hanging="360"/>
      </w:pPr>
      <w:rPr>
        <w:rFonts w:hint="default" w:ascii="Wingdings" w:hAnsi="Wingdings"/>
      </w:rPr>
    </w:lvl>
  </w:abstractNum>
  <w:abstractNum w:abstractNumId="5" w15:restartNumberingAfterBreak="0">
    <w:nsid w:val="479858B9"/>
    <w:multiLevelType w:val="hybridMultilevel"/>
    <w:tmpl w:val="FD345278"/>
    <w:lvl w:ilvl="0" w:tplc="1CC06BAE">
      <w:start w:val="1"/>
      <w:numFmt w:val="bullet"/>
      <w:lvlText w:val=""/>
      <w:lvlJc w:val="left"/>
      <w:pPr>
        <w:ind w:left="720" w:hanging="360"/>
      </w:pPr>
      <w:rPr>
        <w:rFonts w:hint="default" w:ascii="Symbol" w:hAnsi="Symbol"/>
      </w:rPr>
    </w:lvl>
    <w:lvl w:ilvl="1" w:tplc="5A3C4798">
      <w:start w:val="1"/>
      <w:numFmt w:val="bullet"/>
      <w:lvlText w:val="o"/>
      <w:lvlJc w:val="left"/>
      <w:pPr>
        <w:ind w:left="1440" w:hanging="360"/>
      </w:pPr>
      <w:rPr>
        <w:rFonts w:hint="default" w:ascii="Courier New" w:hAnsi="Courier New"/>
      </w:rPr>
    </w:lvl>
    <w:lvl w:ilvl="2" w:tplc="DFB82366">
      <w:start w:val="1"/>
      <w:numFmt w:val="bullet"/>
      <w:lvlText w:val=""/>
      <w:lvlJc w:val="left"/>
      <w:pPr>
        <w:ind w:left="2160" w:hanging="360"/>
      </w:pPr>
      <w:rPr>
        <w:rFonts w:hint="default" w:ascii="Wingdings" w:hAnsi="Wingdings"/>
      </w:rPr>
    </w:lvl>
    <w:lvl w:ilvl="3" w:tplc="85E66A3E">
      <w:start w:val="1"/>
      <w:numFmt w:val="bullet"/>
      <w:lvlText w:val=""/>
      <w:lvlJc w:val="left"/>
      <w:pPr>
        <w:ind w:left="2880" w:hanging="360"/>
      </w:pPr>
      <w:rPr>
        <w:rFonts w:hint="default" w:ascii="Symbol" w:hAnsi="Symbol"/>
      </w:rPr>
    </w:lvl>
    <w:lvl w:ilvl="4" w:tplc="25CC4D8C">
      <w:start w:val="1"/>
      <w:numFmt w:val="bullet"/>
      <w:lvlText w:val="o"/>
      <w:lvlJc w:val="left"/>
      <w:pPr>
        <w:ind w:left="3600" w:hanging="360"/>
      </w:pPr>
      <w:rPr>
        <w:rFonts w:hint="default" w:ascii="Courier New" w:hAnsi="Courier New"/>
      </w:rPr>
    </w:lvl>
    <w:lvl w:ilvl="5" w:tplc="74B6F008">
      <w:start w:val="1"/>
      <w:numFmt w:val="bullet"/>
      <w:lvlText w:val=""/>
      <w:lvlJc w:val="left"/>
      <w:pPr>
        <w:ind w:left="4320" w:hanging="360"/>
      </w:pPr>
      <w:rPr>
        <w:rFonts w:hint="default" w:ascii="Wingdings" w:hAnsi="Wingdings"/>
      </w:rPr>
    </w:lvl>
    <w:lvl w:ilvl="6" w:tplc="0BA2C050">
      <w:start w:val="1"/>
      <w:numFmt w:val="bullet"/>
      <w:lvlText w:val=""/>
      <w:lvlJc w:val="left"/>
      <w:pPr>
        <w:ind w:left="5040" w:hanging="360"/>
      </w:pPr>
      <w:rPr>
        <w:rFonts w:hint="default" w:ascii="Symbol" w:hAnsi="Symbol"/>
      </w:rPr>
    </w:lvl>
    <w:lvl w:ilvl="7" w:tplc="4192E53C">
      <w:start w:val="1"/>
      <w:numFmt w:val="bullet"/>
      <w:lvlText w:val="o"/>
      <w:lvlJc w:val="left"/>
      <w:pPr>
        <w:ind w:left="5760" w:hanging="360"/>
      </w:pPr>
      <w:rPr>
        <w:rFonts w:hint="default" w:ascii="Courier New" w:hAnsi="Courier New"/>
      </w:rPr>
    </w:lvl>
    <w:lvl w:ilvl="8" w:tplc="C832BA32">
      <w:start w:val="1"/>
      <w:numFmt w:val="bullet"/>
      <w:lvlText w:val=""/>
      <w:lvlJc w:val="left"/>
      <w:pPr>
        <w:ind w:left="6480" w:hanging="360"/>
      </w:pPr>
      <w:rPr>
        <w:rFonts w:hint="default" w:ascii="Wingdings" w:hAnsi="Wingdings"/>
      </w:rPr>
    </w:lvl>
  </w:abstractNum>
  <w:abstractNum w:abstractNumId="6" w15:restartNumberingAfterBreak="0">
    <w:nsid w:val="52809FE0"/>
    <w:multiLevelType w:val="hybridMultilevel"/>
    <w:tmpl w:val="D160EDFE"/>
    <w:lvl w:ilvl="0" w:tplc="D81C3636">
      <w:start w:val="1"/>
      <w:numFmt w:val="bullet"/>
      <w:lvlText w:val=""/>
      <w:lvlJc w:val="left"/>
      <w:pPr>
        <w:ind w:left="720" w:hanging="360"/>
      </w:pPr>
      <w:rPr>
        <w:rFonts w:hint="default" w:ascii="Symbol" w:hAnsi="Symbol"/>
      </w:rPr>
    </w:lvl>
    <w:lvl w:ilvl="1" w:tplc="0A468D52">
      <w:start w:val="1"/>
      <w:numFmt w:val="bullet"/>
      <w:lvlText w:val="o"/>
      <w:lvlJc w:val="left"/>
      <w:pPr>
        <w:ind w:left="1440" w:hanging="360"/>
      </w:pPr>
      <w:rPr>
        <w:rFonts w:hint="default" w:ascii="Courier New" w:hAnsi="Courier New"/>
      </w:rPr>
    </w:lvl>
    <w:lvl w:ilvl="2" w:tplc="1806222A">
      <w:start w:val="1"/>
      <w:numFmt w:val="bullet"/>
      <w:lvlText w:val=""/>
      <w:lvlJc w:val="left"/>
      <w:pPr>
        <w:ind w:left="2160" w:hanging="360"/>
      </w:pPr>
      <w:rPr>
        <w:rFonts w:hint="default" w:ascii="Wingdings" w:hAnsi="Wingdings"/>
      </w:rPr>
    </w:lvl>
    <w:lvl w:ilvl="3" w:tplc="FB429B62">
      <w:start w:val="1"/>
      <w:numFmt w:val="bullet"/>
      <w:lvlText w:val=""/>
      <w:lvlJc w:val="left"/>
      <w:pPr>
        <w:ind w:left="2880" w:hanging="360"/>
      </w:pPr>
      <w:rPr>
        <w:rFonts w:hint="default" w:ascii="Symbol" w:hAnsi="Symbol"/>
      </w:rPr>
    </w:lvl>
    <w:lvl w:ilvl="4" w:tplc="96501EF8">
      <w:start w:val="1"/>
      <w:numFmt w:val="bullet"/>
      <w:lvlText w:val="o"/>
      <w:lvlJc w:val="left"/>
      <w:pPr>
        <w:ind w:left="3600" w:hanging="360"/>
      </w:pPr>
      <w:rPr>
        <w:rFonts w:hint="default" w:ascii="Courier New" w:hAnsi="Courier New"/>
      </w:rPr>
    </w:lvl>
    <w:lvl w:ilvl="5" w:tplc="974CC532">
      <w:start w:val="1"/>
      <w:numFmt w:val="bullet"/>
      <w:lvlText w:val=""/>
      <w:lvlJc w:val="left"/>
      <w:pPr>
        <w:ind w:left="4320" w:hanging="360"/>
      </w:pPr>
      <w:rPr>
        <w:rFonts w:hint="default" w:ascii="Wingdings" w:hAnsi="Wingdings"/>
      </w:rPr>
    </w:lvl>
    <w:lvl w:ilvl="6" w:tplc="B7F02B0C">
      <w:start w:val="1"/>
      <w:numFmt w:val="bullet"/>
      <w:lvlText w:val=""/>
      <w:lvlJc w:val="left"/>
      <w:pPr>
        <w:ind w:left="5040" w:hanging="360"/>
      </w:pPr>
      <w:rPr>
        <w:rFonts w:hint="default" w:ascii="Symbol" w:hAnsi="Symbol"/>
      </w:rPr>
    </w:lvl>
    <w:lvl w:ilvl="7" w:tplc="C8BEC042">
      <w:start w:val="1"/>
      <w:numFmt w:val="bullet"/>
      <w:lvlText w:val="o"/>
      <w:lvlJc w:val="left"/>
      <w:pPr>
        <w:ind w:left="5760" w:hanging="360"/>
      </w:pPr>
      <w:rPr>
        <w:rFonts w:hint="default" w:ascii="Courier New" w:hAnsi="Courier New"/>
      </w:rPr>
    </w:lvl>
    <w:lvl w:ilvl="8" w:tplc="5BFA233C">
      <w:start w:val="1"/>
      <w:numFmt w:val="bullet"/>
      <w:lvlText w:val=""/>
      <w:lvlJc w:val="left"/>
      <w:pPr>
        <w:ind w:left="6480" w:hanging="360"/>
      </w:pPr>
      <w:rPr>
        <w:rFonts w:hint="default" w:ascii="Wingdings" w:hAnsi="Wingdings"/>
      </w:rPr>
    </w:lvl>
  </w:abstractNum>
  <w:abstractNum w:abstractNumId="7" w15:restartNumberingAfterBreak="0">
    <w:nsid w:val="536A1CE9"/>
    <w:multiLevelType w:val="hybridMultilevel"/>
    <w:tmpl w:val="ECBEF1C8"/>
    <w:lvl w:ilvl="0" w:tplc="48B81276">
      <w:start w:val="1"/>
      <w:numFmt w:val="bullet"/>
      <w:lvlText w:val=""/>
      <w:lvlJc w:val="left"/>
      <w:pPr>
        <w:ind w:left="720" w:hanging="360"/>
      </w:pPr>
      <w:rPr>
        <w:rFonts w:hint="default" w:ascii="Symbol" w:hAnsi="Symbol"/>
      </w:rPr>
    </w:lvl>
    <w:lvl w:ilvl="1" w:tplc="93747404">
      <w:start w:val="1"/>
      <w:numFmt w:val="bullet"/>
      <w:lvlText w:val="o"/>
      <w:lvlJc w:val="left"/>
      <w:pPr>
        <w:ind w:left="1440" w:hanging="360"/>
      </w:pPr>
      <w:rPr>
        <w:rFonts w:hint="default" w:ascii="Courier New" w:hAnsi="Courier New"/>
      </w:rPr>
    </w:lvl>
    <w:lvl w:ilvl="2" w:tplc="171012B0">
      <w:start w:val="1"/>
      <w:numFmt w:val="bullet"/>
      <w:lvlText w:val=""/>
      <w:lvlJc w:val="left"/>
      <w:pPr>
        <w:ind w:left="2160" w:hanging="360"/>
      </w:pPr>
      <w:rPr>
        <w:rFonts w:hint="default" w:ascii="Wingdings" w:hAnsi="Wingdings"/>
      </w:rPr>
    </w:lvl>
    <w:lvl w:ilvl="3" w:tplc="6A048DCC">
      <w:start w:val="1"/>
      <w:numFmt w:val="bullet"/>
      <w:lvlText w:val=""/>
      <w:lvlJc w:val="left"/>
      <w:pPr>
        <w:ind w:left="2880" w:hanging="360"/>
      </w:pPr>
      <w:rPr>
        <w:rFonts w:hint="default" w:ascii="Symbol" w:hAnsi="Symbol"/>
      </w:rPr>
    </w:lvl>
    <w:lvl w:ilvl="4" w:tplc="5BF66928">
      <w:start w:val="1"/>
      <w:numFmt w:val="bullet"/>
      <w:lvlText w:val="o"/>
      <w:lvlJc w:val="left"/>
      <w:pPr>
        <w:ind w:left="3600" w:hanging="360"/>
      </w:pPr>
      <w:rPr>
        <w:rFonts w:hint="default" w:ascii="Courier New" w:hAnsi="Courier New"/>
      </w:rPr>
    </w:lvl>
    <w:lvl w:ilvl="5" w:tplc="A5460C88">
      <w:start w:val="1"/>
      <w:numFmt w:val="bullet"/>
      <w:lvlText w:val=""/>
      <w:lvlJc w:val="left"/>
      <w:pPr>
        <w:ind w:left="4320" w:hanging="360"/>
      </w:pPr>
      <w:rPr>
        <w:rFonts w:hint="default" w:ascii="Wingdings" w:hAnsi="Wingdings"/>
      </w:rPr>
    </w:lvl>
    <w:lvl w:ilvl="6" w:tplc="F83C9CF8">
      <w:start w:val="1"/>
      <w:numFmt w:val="bullet"/>
      <w:lvlText w:val=""/>
      <w:lvlJc w:val="left"/>
      <w:pPr>
        <w:ind w:left="5040" w:hanging="360"/>
      </w:pPr>
      <w:rPr>
        <w:rFonts w:hint="default" w:ascii="Symbol" w:hAnsi="Symbol"/>
      </w:rPr>
    </w:lvl>
    <w:lvl w:ilvl="7" w:tplc="67406B16">
      <w:start w:val="1"/>
      <w:numFmt w:val="bullet"/>
      <w:lvlText w:val="o"/>
      <w:lvlJc w:val="left"/>
      <w:pPr>
        <w:ind w:left="5760" w:hanging="360"/>
      </w:pPr>
      <w:rPr>
        <w:rFonts w:hint="default" w:ascii="Courier New" w:hAnsi="Courier New"/>
      </w:rPr>
    </w:lvl>
    <w:lvl w:ilvl="8" w:tplc="C0AE8D90">
      <w:start w:val="1"/>
      <w:numFmt w:val="bullet"/>
      <w:lvlText w:val=""/>
      <w:lvlJc w:val="left"/>
      <w:pPr>
        <w:ind w:left="6480" w:hanging="360"/>
      </w:pPr>
      <w:rPr>
        <w:rFonts w:hint="default" w:ascii="Wingdings" w:hAnsi="Wingdings"/>
      </w:rPr>
    </w:lvl>
  </w:abstractNum>
  <w:abstractNum w:abstractNumId="8" w15:restartNumberingAfterBreak="0">
    <w:nsid w:val="5A3AC66E"/>
    <w:multiLevelType w:val="hybridMultilevel"/>
    <w:tmpl w:val="6FD809B0"/>
    <w:lvl w:ilvl="0" w:tplc="0912565C">
      <w:start w:val="1"/>
      <w:numFmt w:val="bullet"/>
      <w:lvlText w:val=""/>
      <w:lvlJc w:val="left"/>
      <w:pPr>
        <w:ind w:left="720" w:hanging="360"/>
      </w:pPr>
      <w:rPr>
        <w:rFonts w:hint="default" w:ascii="Symbol" w:hAnsi="Symbol"/>
      </w:rPr>
    </w:lvl>
    <w:lvl w:ilvl="1" w:tplc="6E0AE5F2">
      <w:start w:val="1"/>
      <w:numFmt w:val="bullet"/>
      <w:lvlText w:val="o"/>
      <w:lvlJc w:val="left"/>
      <w:pPr>
        <w:ind w:left="1440" w:hanging="360"/>
      </w:pPr>
      <w:rPr>
        <w:rFonts w:hint="default" w:ascii="Courier New" w:hAnsi="Courier New"/>
      </w:rPr>
    </w:lvl>
    <w:lvl w:ilvl="2" w:tplc="01206AF8">
      <w:start w:val="1"/>
      <w:numFmt w:val="bullet"/>
      <w:lvlText w:val=""/>
      <w:lvlJc w:val="left"/>
      <w:pPr>
        <w:ind w:left="2160" w:hanging="360"/>
      </w:pPr>
      <w:rPr>
        <w:rFonts w:hint="default" w:ascii="Wingdings" w:hAnsi="Wingdings"/>
      </w:rPr>
    </w:lvl>
    <w:lvl w:ilvl="3" w:tplc="4EEC3908">
      <w:start w:val="1"/>
      <w:numFmt w:val="bullet"/>
      <w:lvlText w:val=""/>
      <w:lvlJc w:val="left"/>
      <w:pPr>
        <w:ind w:left="2880" w:hanging="360"/>
      </w:pPr>
      <w:rPr>
        <w:rFonts w:hint="default" w:ascii="Symbol" w:hAnsi="Symbol"/>
      </w:rPr>
    </w:lvl>
    <w:lvl w:ilvl="4" w:tplc="36E2ECCA">
      <w:start w:val="1"/>
      <w:numFmt w:val="bullet"/>
      <w:lvlText w:val="o"/>
      <w:lvlJc w:val="left"/>
      <w:pPr>
        <w:ind w:left="3600" w:hanging="360"/>
      </w:pPr>
      <w:rPr>
        <w:rFonts w:hint="default" w:ascii="Courier New" w:hAnsi="Courier New"/>
      </w:rPr>
    </w:lvl>
    <w:lvl w:ilvl="5" w:tplc="8258CB68">
      <w:start w:val="1"/>
      <w:numFmt w:val="bullet"/>
      <w:lvlText w:val=""/>
      <w:lvlJc w:val="left"/>
      <w:pPr>
        <w:ind w:left="4320" w:hanging="360"/>
      </w:pPr>
      <w:rPr>
        <w:rFonts w:hint="default" w:ascii="Wingdings" w:hAnsi="Wingdings"/>
      </w:rPr>
    </w:lvl>
    <w:lvl w:ilvl="6" w:tplc="E3302D94">
      <w:start w:val="1"/>
      <w:numFmt w:val="bullet"/>
      <w:lvlText w:val=""/>
      <w:lvlJc w:val="left"/>
      <w:pPr>
        <w:ind w:left="5040" w:hanging="360"/>
      </w:pPr>
      <w:rPr>
        <w:rFonts w:hint="default" w:ascii="Symbol" w:hAnsi="Symbol"/>
      </w:rPr>
    </w:lvl>
    <w:lvl w:ilvl="7" w:tplc="0C40375E">
      <w:start w:val="1"/>
      <w:numFmt w:val="bullet"/>
      <w:lvlText w:val="o"/>
      <w:lvlJc w:val="left"/>
      <w:pPr>
        <w:ind w:left="5760" w:hanging="360"/>
      </w:pPr>
      <w:rPr>
        <w:rFonts w:hint="default" w:ascii="Courier New" w:hAnsi="Courier New"/>
      </w:rPr>
    </w:lvl>
    <w:lvl w:ilvl="8" w:tplc="A4003A8C">
      <w:start w:val="1"/>
      <w:numFmt w:val="bullet"/>
      <w:lvlText w:val=""/>
      <w:lvlJc w:val="left"/>
      <w:pPr>
        <w:ind w:left="6480" w:hanging="360"/>
      </w:pPr>
      <w:rPr>
        <w:rFonts w:hint="default" w:ascii="Wingdings" w:hAnsi="Wingdings"/>
      </w:rPr>
    </w:lvl>
  </w:abstractNum>
  <w:abstractNum w:abstractNumId="9" w15:restartNumberingAfterBreak="0">
    <w:nsid w:val="71A55924"/>
    <w:multiLevelType w:val="hybridMultilevel"/>
    <w:tmpl w:val="1C82EC70"/>
    <w:lvl w:ilvl="0" w:tplc="2C8A2B56">
      <w:start w:val="1"/>
      <w:numFmt w:val="bullet"/>
      <w:lvlText w:val=""/>
      <w:lvlJc w:val="left"/>
      <w:pPr>
        <w:ind w:left="720" w:hanging="360"/>
      </w:pPr>
      <w:rPr>
        <w:rFonts w:hint="default" w:ascii="Symbol" w:hAnsi="Symbol"/>
      </w:rPr>
    </w:lvl>
    <w:lvl w:ilvl="1" w:tplc="0972A72E">
      <w:start w:val="1"/>
      <w:numFmt w:val="bullet"/>
      <w:lvlText w:val="o"/>
      <w:lvlJc w:val="left"/>
      <w:pPr>
        <w:ind w:left="1440" w:hanging="360"/>
      </w:pPr>
      <w:rPr>
        <w:rFonts w:hint="default" w:ascii="Courier New" w:hAnsi="Courier New"/>
      </w:rPr>
    </w:lvl>
    <w:lvl w:ilvl="2" w:tplc="F940BC94">
      <w:start w:val="1"/>
      <w:numFmt w:val="bullet"/>
      <w:lvlText w:val=""/>
      <w:lvlJc w:val="left"/>
      <w:pPr>
        <w:ind w:left="2160" w:hanging="360"/>
      </w:pPr>
      <w:rPr>
        <w:rFonts w:hint="default" w:ascii="Wingdings" w:hAnsi="Wingdings"/>
      </w:rPr>
    </w:lvl>
    <w:lvl w:ilvl="3" w:tplc="EC18DC40">
      <w:start w:val="1"/>
      <w:numFmt w:val="bullet"/>
      <w:lvlText w:val=""/>
      <w:lvlJc w:val="left"/>
      <w:pPr>
        <w:ind w:left="2880" w:hanging="360"/>
      </w:pPr>
      <w:rPr>
        <w:rFonts w:hint="default" w:ascii="Symbol" w:hAnsi="Symbol"/>
      </w:rPr>
    </w:lvl>
    <w:lvl w:ilvl="4" w:tplc="32CC3BA6">
      <w:start w:val="1"/>
      <w:numFmt w:val="bullet"/>
      <w:lvlText w:val="o"/>
      <w:lvlJc w:val="left"/>
      <w:pPr>
        <w:ind w:left="3600" w:hanging="360"/>
      </w:pPr>
      <w:rPr>
        <w:rFonts w:hint="default" w:ascii="Courier New" w:hAnsi="Courier New"/>
      </w:rPr>
    </w:lvl>
    <w:lvl w:ilvl="5" w:tplc="A152537E">
      <w:start w:val="1"/>
      <w:numFmt w:val="bullet"/>
      <w:lvlText w:val=""/>
      <w:lvlJc w:val="left"/>
      <w:pPr>
        <w:ind w:left="4320" w:hanging="360"/>
      </w:pPr>
      <w:rPr>
        <w:rFonts w:hint="default" w:ascii="Wingdings" w:hAnsi="Wingdings"/>
      </w:rPr>
    </w:lvl>
    <w:lvl w:ilvl="6" w:tplc="7CE4AB0A">
      <w:start w:val="1"/>
      <w:numFmt w:val="bullet"/>
      <w:lvlText w:val=""/>
      <w:lvlJc w:val="left"/>
      <w:pPr>
        <w:ind w:left="5040" w:hanging="360"/>
      </w:pPr>
      <w:rPr>
        <w:rFonts w:hint="default" w:ascii="Symbol" w:hAnsi="Symbol"/>
      </w:rPr>
    </w:lvl>
    <w:lvl w:ilvl="7" w:tplc="2C2C1582">
      <w:start w:val="1"/>
      <w:numFmt w:val="bullet"/>
      <w:lvlText w:val="o"/>
      <w:lvlJc w:val="left"/>
      <w:pPr>
        <w:ind w:left="5760" w:hanging="360"/>
      </w:pPr>
      <w:rPr>
        <w:rFonts w:hint="default" w:ascii="Courier New" w:hAnsi="Courier New"/>
      </w:rPr>
    </w:lvl>
    <w:lvl w:ilvl="8" w:tplc="61CA18DA">
      <w:start w:val="1"/>
      <w:numFmt w:val="bullet"/>
      <w:lvlText w:val=""/>
      <w:lvlJc w:val="left"/>
      <w:pPr>
        <w:ind w:left="6480" w:hanging="360"/>
      </w:pPr>
      <w:rPr>
        <w:rFonts w:hint="default" w:ascii="Wingdings" w:hAnsi="Wingdings"/>
      </w:rPr>
    </w:lvl>
  </w:abstractNum>
  <w:abstractNum w:abstractNumId="10" w15:restartNumberingAfterBreak="0">
    <w:nsid w:val="794F7991"/>
    <w:multiLevelType w:val="hybridMultilevel"/>
    <w:tmpl w:val="1D0225E4"/>
    <w:lvl w:ilvl="0" w:tplc="0E60EEDA">
      <w:start w:val="1"/>
      <w:numFmt w:val="bullet"/>
      <w:lvlText w:val=""/>
      <w:lvlJc w:val="left"/>
      <w:pPr>
        <w:ind w:left="720" w:hanging="360"/>
      </w:pPr>
      <w:rPr>
        <w:rFonts w:hint="default" w:ascii="Symbol" w:hAnsi="Symbol"/>
      </w:rPr>
    </w:lvl>
    <w:lvl w:ilvl="1" w:tplc="B91E30EE">
      <w:start w:val="1"/>
      <w:numFmt w:val="bullet"/>
      <w:lvlText w:val="o"/>
      <w:lvlJc w:val="left"/>
      <w:pPr>
        <w:ind w:left="1440" w:hanging="360"/>
      </w:pPr>
      <w:rPr>
        <w:rFonts w:hint="default" w:ascii="Courier New" w:hAnsi="Courier New"/>
      </w:rPr>
    </w:lvl>
    <w:lvl w:ilvl="2" w:tplc="86A27E30">
      <w:start w:val="1"/>
      <w:numFmt w:val="bullet"/>
      <w:lvlText w:val=""/>
      <w:lvlJc w:val="left"/>
      <w:pPr>
        <w:ind w:left="2160" w:hanging="360"/>
      </w:pPr>
      <w:rPr>
        <w:rFonts w:hint="default" w:ascii="Wingdings" w:hAnsi="Wingdings"/>
      </w:rPr>
    </w:lvl>
    <w:lvl w:ilvl="3" w:tplc="67361D52">
      <w:start w:val="1"/>
      <w:numFmt w:val="bullet"/>
      <w:lvlText w:val=""/>
      <w:lvlJc w:val="left"/>
      <w:pPr>
        <w:ind w:left="2880" w:hanging="360"/>
      </w:pPr>
      <w:rPr>
        <w:rFonts w:hint="default" w:ascii="Symbol" w:hAnsi="Symbol"/>
      </w:rPr>
    </w:lvl>
    <w:lvl w:ilvl="4" w:tplc="29AC19E0">
      <w:start w:val="1"/>
      <w:numFmt w:val="bullet"/>
      <w:lvlText w:val="o"/>
      <w:lvlJc w:val="left"/>
      <w:pPr>
        <w:ind w:left="3600" w:hanging="360"/>
      </w:pPr>
      <w:rPr>
        <w:rFonts w:hint="default" w:ascii="Courier New" w:hAnsi="Courier New"/>
      </w:rPr>
    </w:lvl>
    <w:lvl w:ilvl="5" w:tplc="EB722F38">
      <w:start w:val="1"/>
      <w:numFmt w:val="bullet"/>
      <w:lvlText w:val=""/>
      <w:lvlJc w:val="left"/>
      <w:pPr>
        <w:ind w:left="4320" w:hanging="360"/>
      </w:pPr>
      <w:rPr>
        <w:rFonts w:hint="default" w:ascii="Wingdings" w:hAnsi="Wingdings"/>
      </w:rPr>
    </w:lvl>
    <w:lvl w:ilvl="6" w:tplc="D376D8CA">
      <w:start w:val="1"/>
      <w:numFmt w:val="bullet"/>
      <w:lvlText w:val=""/>
      <w:lvlJc w:val="left"/>
      <w:pPr>
        <w:ind w:left="5040" w:hanging="360"/>
      </w:pPr>
      <w:rPr>
        <w:rFonts w:hint="default" w:ascii="Symbol" w:hAnsi="Symbol"/>
      </w:rPr>
    </w:lvl>
    <w:lvl w:ilvl="7" w:tplc="753E568A">
      <w:start w:val="1"/>
      <w:numFmt w:val="bullet"/>
      <w:lvlText w:val="o"/>
      <w:lvlJc w:val="left"/>
      <w:pPr>
        <w:ind w:left="5760" w:hanging="360"/>
      </w:pPr>
      <w:rPr>
        <w:rFonts w:hint="default" w:ascii="Courier New" w:hAnsi="Courier New"/>
      </w:rPr>
    </w:lvl>
    <w:lvl w:ilvl="8" w:tplc="6706D1DE">
      <w:start w:val="1"/>
      <w:numFmt w:val="bullet"/>
      <w:lvlText w:val=""/>
      <w:lvlJc w:val="left"/>
      <w:pPr>
        <w:ind w:left="6480" w:hanging="360"/>
      </w:pPr>
      <w:rPr>
        <w:rFonts w:hint="default" w:ascii="Wingdings" w:hAnsi="Wingdings"/>
      </w:rPr>
    </w:lvl>
  </w:abstractNum>
  <w:num w:numId="1" w16cid:durableId="1858420482">
    <w:abstractNumId w:val="5"/>
  </w:num>
  <w:num w:numId="2" w16cid:durableId="966542164">
    <w:abstractNumId w:val="9"/>
  </w:num>
  <w:num w:numId="3" w16cid:durableId="262107372">
    <w:abstractNumId w:val="7"/>
  </w:num>
  <w:num w:numId="4" w16cid:durableId="410930181">
    <w:abstractNumId w:val="0"/>
  </w:num>
  <w:num w:numId="5" w16cid:durableId="1217816597">
    <w:abstractNumId w:val="3"/>
  </w:num>
  <w:num w:numId="6" w16cid:durableId="600258177">
    <w:abstractNumId w:val="1"/>
  </w:num>
  <w:num w:numId="7" w16cid:durableId="1563633908">
    <w:abstractNumId w:val="2"/>
  </w:num>
  <w:num w:numId="8" w16cid:durableId="1077167452">
    <w:abstractNumId w:val="6"/>
  </w:num>
  <w:num w:numId="9" w16cid:durableId="1782333642">
    <w:abstractNumId w:val="10"/>
  </w:num>
  <w:num w:numId="10" w16cid:durableId="29305776">
    <w:abstractNumId w:val="4"/>
  </w:num>
  <w:num w:numId="11" w16cid:durableId="1012341053">
    <w:abstractNumId w:val="8"/>
  </w:num>
</w:numbering>
</file>

<file path=word/people.xml><?xml version="1.0" encoding="utf-8"?>
<w15:people xmlns:mc="http://schemas.openxmlformats.org/markup-compatibility/2006" xmlns:w15="http://schemas.microsoft.com/office/word/2012/wordml" mc:Ignorable="w15">
  <w15:person w15:author="Samuel Pather">
    <w15:presenceInfo w15:providerId="AD" w15:userId="S::Samuel@nspenterprises.co.za::484d7c70-0447-4b9d-9fc7-68379bf24761"/>
  </w15:person>
  <w15:person w15:author="Mukul">
    <w15:presenceInfo w15:providerId="AD" w15:userId="S::mukulmistry_gmail.com#ext#@pather.onmicrosoft.com::8e8d801b-b2f3-49a2-89c3-8f30cec44511"/>
  </w15:person>
  <w15:person w15:author="Mukul">
    <w15:presenceInfo w15:providerId="AD" w15:userId="S::mukulmistry_gmail.com#ext#@pather.onmicrosoft.com::8e8d801b-b2f3-49a2-89c3-8f30cec445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trackRevisions w:val="tru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074AE1"/>
    <w:rsid w:val="000010B0"/>
    <w:rsid w:val="000030FD"/>
    <w:rsid w:val="000262E4"/>
    <w:rsid w:val="00076E4A"/>
    <w:rsid w:val="00077B8D"/>
    <w:rsid w:val="00080D09"/>
    <w:rsid w:val="000833BD"/>
    <w:rsid w:val="000D4119"/>
    <w:rsid w:val="00101050"/>
    <w:rsid w:val="001125F3"/>
    <w:rsid w:val="00117303"/>
    <w:rsid w:val="00142C30"/>
    <w:rsid w:val="00197284"/>
    <w:rsid w:val="001D1DFE"/>
    <w:rsid w:val="001E12E7"/>
    <w:rsid w:val="002275AA"/>
    <w:rsid w:val="002471D9"/>
    <w:rsid w:val="002563E0"/>
    <w:rsid w:val="002615D0"/>
    <w:rsid w:val="00266F53"/>
    <w:rsid w:val="00276819"/>
    <w:rsid w:val="002A2FD1"/>
    <w:rsid w:val="002E4EFF"/>
    <w:rsid w:val="002F61FF"/>
    <w:rsid w:val="003559E7"/>
    <w:rsid w:val="00372530"/>
    <w:rsid w:val="00373DD4"/>
    <w:rsid w:val="003D506B"/>
    <w:rsid w:val="004162CD"/>
    <w:rsid w:val="004536AB"/>
    <w:rsid w:val="004A08AE"/>
    <w:rsid w:val="004F241C"/>
    <w:rsid w:val="00531C59"/>
    <w:rsid w:val="005572C5"/>
    <w:rsid w:val="00597D16"/>
    <w:rsid w:val="005B6CF7"/>
    <w:rsid w:val="005D1A95"/>
    <w:rsid w:val="005D1C7C"/>
    <w:rsid w:val="005E3F78"/>
    <w:rsid w:val="005F360F"/>
    <w:rsid w:val="0060045C"/>
    <w:rsid w:val="00601367"/>
    <w:rsid w:val="006154A9"/>
    <w:rsid w:val="00621A7F"/>
    <w:rsid w:val="00641C97"/>
    <w:rsid w:val="00681BB8"/>
    <w:rsid w:val="00683FBB"/>
    <w:rsid w:val="006F74E8"/>
    <w:rsid w:val="00746FCB"/>
    <w:rsid w:val="0074700B"/>
    <w:rsid w:val="0075581F"/>
    <w:rsid w:val="0075682A"/>
    <w:rsid w:val="007678C3"/>
    <w:rsid w:val="00783B25"/>
    <w:rsid w:val="007C5374"/>
    <w:rsid w:val="007E48A6"/>
    <w:rsid w:val="007F5018"/>
    <w:rsid w:val="007F6EAD"/>
    <w:rsid w:val="008119A0"/>
    <w:rsid w:val="00826444"/>
    <w:rsid w:val="00830E28"/>
    <w:rsid w:val="00844D9A"/>
    <w:rsid w:val="008568A8"/>
    <w:rsid w:val="008613DF"/>
    <w:rsid w:val="008C18AA"/>
    <w:rsid w:val="008D243F"/>
    <w:rsid w:val="008E4310"/>
    <w:rsid w:val="00905747"/>
    <w:rsid w:val="0091266E"/>
    <w:rsid w:val="00945B5B"/>
    <w:rsid w:val="009479E1"/>
    <w:rsid w:val="00952805"/>
    <w:rsid w:val="00984667"/>
    <w:rsid w:val="009A11C5"/>
    <w:rsid w:val="009A55BF"/>
    <w:rsid w:val="009B1D8F"/>
    <w:rsid w:val="009F42BA"/>
    <w:rsid w:val="00A074A4"/>
    <w:rsid w:val="00A1465C"/>
    <w:rsid w:val="00A75A79"/>
    <w:rsid w:val="00AA265B"/>
    <w:rsid w:val="00AB202B"/>
    <w:rsid w:val="00B121EE"/>
    <w:rsid w:val="00B34A1F"/>
    <w:rsid w:val="00B7719A"/>
    <w:rsid w:val="00B771DD"/>
    <w:rsid w:val="00B84BE8"/>
    <w:rsid w:val="00B9589C"/>
    <w:rsid w:val="00B97771"/>
    <w:rsid w:val="00BF5FD6"/>
    <w:rsid w:val="00C23CF1"/>
    <w:rsid w:val="00C47FEA"/>
    <w:rsid w:val="00C754D4"/>
    <w:rsid w:val="00C86E60"/>
    <w:rsid w:val="00CE0F7D"/>
    <w:rsid w:val="00CE2534"/>
    <w:rsid w:val="00D305FC"/>
    <w:rsid w:val="00D41A8B"/>
    <w:rsid w:val="00D772EF"/>
    <w:rsid w:val="00DA4ABB"/>
    <w:rsid w:val="00DB053E"/>
    <w:rsid w:val="00DE38DC"/>
    <w:rsid w:val="00DE444F"/>
    <w:rsid w:val="00DF6D82"/>
    <w:rsid w:val="00E26684"/>
    <w:rsid w:val="00E2746B"/>
    <w:rsid w:val="00E27C28"/>
    <w:rsid w:val="00E60A75"/>
    <w:rsid w:val="00E66CD4"/>
    <w:rsid w:val="00E823E0"/>
    <w:rsid w:val="00E9046C"/>
    <w:rsid w:val="00ED1908"/>
    <w:rsid w:val="00EE36D2"/>
    <w:rsid w:val="00EF5DFC"/>
    <w:rsid w:val="00F22F06"/>
    <w:rsid w:val="00F3197F"/>
    <w:rsid w:val="00F90C3D"/>
    <w:rsid w:val="00F94ECB"/>
    <w:rsid w:val="00FC309B"/>
    <w:rsid w:val="00FE27F8"/>
    <w:rsid w:val="00FE564A"/>
    <w:rsid w:val="00FF29BD"/>
    <w:rsid w:val="1376109C"/>
    <w:rsid w:val="17AB8D4A"/>
    <w:rsid w:val="1FFA2922"/>
    <w:rsid w:val="37DDE4FB"/>
    <w:rsid w:val="46CBE2B9"/>
    <w:rsid w:val="4D074AE1"/>
    <w:rsid w:val="5464C16D"/>
    <w:rsid w:val="57C5A133"/>
    <w:rsid w:val="672CD6C0"/>
    <w:rsid w:val="6D828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4AE1"/>
  <w15:chartTrackingRefBased/>
  <w15:docId w15:val="{34DE136E-0539-42F5-A1C4-FC250CD4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7AB8D4A"/>
    <w:pPr>
      <w:ind w:left="720"/>
      <w:contextualSpacing/>
    </w:pPr>
  </w:style>
  <w:style w:type="paragraph" w:styleId="Revision">
    <w:name w:val="Revision"/>
    <w:hidden/>
    <w:uiPriority w:val="99"/>
    <w:semiHidden/>
    <w:rsid w:val="00601367"/>
    <w:pPr>
      <w:spacing w:after="0" w:line="240" w:lineRule="auto"/>
    </w:pPr>
  </w:style>
  <w:style w:type="paragraph" w:styleId="Header">
    <w:name w:val="header"/>
    <w:basedOn w:val="Normal"/>
    <w:link w:val="HeaderChar"/>
    <w:uiPriority w:val="99"/>
    <w:unhideWhenUsed/>
    <w:rsid w:val="00984667"/>
    <w:pPr>
      <w:tabs>
        <w:tab w:val="center" w:pos="4513"/>
        <w:tab w:val="right" w:pos="9026"/>
      </w:tabs>
      <w:spacing w:after="0" w:line="240" w:lineRule="auto"/>
    </w:pPr>
  </w:style>
  <w:style w:type="character" w:styleId="HeaderChar" w:customStyle="1">
    <w:name w:val="Header Char"/>
    <w:basedOn w:val="DefaultParagraphFont"/>
    <w:link w:val="Header"/>
    <w:uiPriority w:val="99"/>
    <w:rsid w:val="00984667"/>
  </w:style>
  <w:style w:type="paragraph" w:styleId="Footer">
    <w:name w:val="footer"/>
    <w:basedOn w:val="Normal"/>
    <w:link w:val="FooterChar"/>
    <w:uiPriority w:val="99"/>
    <w:unhideWhenUsed/>
    <w:rsid w:val="00984667"/>
    <w:pPr>
      <w:tabs>
        <w:tab w:val="center" w:pos="4513"/>
        <w:tab w:val="right" w:pos="9026"/>
      </w:tabs>
      <w:spacing w:after="0" w:line="240" w:lineRule="auto"/>
    </w:pPr>
  </w:style>
  <w:style w:type="character" w:styleId="FooterChar" w:customStyle="1">
    <w:name w:val="Footer Char"/>
    <w:basedOn w:val="DefaultParagraphFont"/>
    <w:link w:val="Footer"/>
    <w:uiPriority w:val="99"/>
    <w:rsid w:val="00984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microsoft.com/office/2011/relationships/people" Target="people.xml" Id="rId9" /><Relationship Type="http://schemas.openxmlformats.org/officeDocument/2006/relationships/comments" Target="comments.xml" Id="Rd5be9eca172a4bf0" /><Relationship Type="http://schemas.microsoft.com/office/2011/relationships/commentsExtended" Target="commentsExtended.xml" Id="Rc35d3dd4f4054a65" /><Relationship Type="http://schemas.microsoft.com/office/2016/09/relationships/commentsIds" Target="commentsIds.xml" Id="R8168c05fc0534616" /><Relationship Type="http://schemas.microsoft.com/office/2018/08/relationships/commentsExtensible" Target="commentsExtensible.xml" Id="Rfc1090989fd548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Samuel Pather</dc:creator>
  <keywords/>
  <dc:description/>
  <lastModifiedBy>Mukul</lastModifiedBy>
  <revision>114</revision>
  <dcterms:created xsi:type="dcterms:W3CDTF">2025-05-08T04:02:00.0000000Z</dcterms:created>
  <dcterms:modified xsi:type="dcterms:W3CDTF">2025-05-15T12:39:29.2789809Z</dcterms:modified>
</coreProperties>
</file>